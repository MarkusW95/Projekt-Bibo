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FEE" w:rsidRPr="001E17F3" w:rsidRDefault="001E17F3">
      <w:pPr>
        <w:ind w:firstLine="360"/>
        <w:rPr>
          <w:rFonts w:ascii="Arial" w:hAnsi="Arial" w:cs="Arial"/>
          <w:b/>
          <w:sz w:val="28"/>
        </w:rPr>
        <w:pPrChange w:id="0" w:author="sarah.stefan" w:date="2018-07-03T23:45:00Z">
          <w:pPr/>
        </w:pPrChange>
      </w:pPr>
      <w:r w:rsidRPr="001E17F3">
        <w:rPr>
          <w:rFonts w:ascii="Arial" w:hAnsi="Arial" w:cs="Arial"/>
          <w:b/>
          <w:sz w:val="28"/>
        </w:rPr>
        <w:t>Inhaltsverzeichnis</w:t>
      </w:r>
    </w:p>
    <w:p w:rsidR="001E17F3" w:rsidRPr="001E17F3" w:rsidRDefault="001E17F3">
      <w:pPr>
        <w:rPr>
          <w:rFonts w:ascii="Arial" w:hAnsi="Arial" w:cs="Arial"/>
          <w:b/>
          <w:sz w:val="28"/>
        </w:rPr>
      </w:pPr>
    </w:p>
    <w:p w:rsidR="001E17F3" w:rsidRPr="001E17F3" w:rsidDel="00F46B72" w:rsidRDefault="001E17F3" w:rsidP="001E17F3">
      <w:pPr>
        <w:pStyle w:val="Listenabsatz"/>
        <w:numPr>
          <w:ilvl w:val="0"/>
          <w:numId w:val="3"/>
        </w:numPr>
        <w:rPr>
          <w:del w:id="1" w:author="sarah.stefan" w:date="2018-07-03T23:45:00Z"/>
          <w:rFonts w:ascii="Arial" w:hAnsi="Arial" w:cs="Arial"/>
        </w:rPr>
      </w:pPr>
      <w:del w:id="2" w:author="sarah.stefan" w:date="2018-07-03T23:45:00Z">
        <w:r w:rsidRPr="001E17F3" w:rsidDel="00F46B72">
          <w:rPr>
            <w:rFonts w:ascii="Arial" w:hAnsi="Arial" w:cs="Arial"/>
          </w:rPr>
          <w:delText>Einleitung</w:delText>
        </w:r>
      </w:del>
    </w:p>
    <w:p w:rsidR="001E17F3" w:rsidRPr="001E17F3" w:rsidRDefault="001E17F3" w:rsidP="001E17F3">
      <w:pPr>
        <w:pStyle w:val="Listenabsatz"/>
        <w:numPr>
          <w:ilvl w:val="1"/>
          <w:numId w:val="3"/>
        </w:numPr>
        <w:rPr>
          <w:rFonts w:ascii="Arial" w:hAnsi="Arial" w:cs="Arial"/>
        </w:rPr>
      </w:pPr>
      <w:r w:rsidRPr="001E17F3">
        <w:rPr>
          <w:rFonts w:ascii="Arial" w:hAnsi="Arial" w:cs="Arial"/>
        </w:rPr>
        <w:t>Projektumfeld</w:t>
      </w:r>
    </w:p>
    <w:p w:rsidR="001E17F3" w:rsidRDefault="0047529B" w:rsidP="001E17F3">
      <w:pPr>
        <w:pStyle w:val="Listenabsatz"/>
        <w:numPr>
          <w:ilvl w:val="1"/>
          <w:numId w:val="3"/>
        </w:numPr>
        <w:rPr>
          <w:rFonts w:ascii="Arial" w:hAnsi="Arial" w:cs="Arial"/>
        </w:rPr>
      </w:pPr>
      <w:ins w:id="3" w:author="sarah.stefan" w:date="2018-07-04T11:40:00Z">
        <w:r>
          <w:rPr>
            <w:rFonts w:ascii="Arial" w:hAnsi="Arial" w:cs="Arial"/>
          </w:rPr>
          <w:t>Projektziel</w:t>
        </w:r>
      </w:ins>
      <w:del w:id="4" w:author="sarah.stefan" w:date="2018-07-04T11:40:00Z">
        <w:r w:rsidR="00465984" w:rsidDel="0047529B">
          <w:rPr>
            <w:rFonts w:ascii="Arial" w:hAnsi="Arial" w:cs="Arial"/>
          </w:rPr>
          <w:delText>Lastenheft</w:delText>
        </w:r>
      </w:del>
    </w:p>
    <w:p w:rsidR="001E17F3" w:rsidRDefault="00882DE6" w:rsidP="001E17F3">
      <w:pPr>
        <w:pStyle w:val="Listenabsatz"/>
        <w:numPr>
          <w:ilvl w:val="1"/>
          <w:numId w:val="3"/>
        </w:numPr>
        <w:rPr>
          <w:ins w:id="5" w:author="sarah.stefan" w:date="2018-07-03T23:45:00Z"/>
          <w:rFonts w:ascii="Arial" w:hAnsi="Arial" w:cs="Arial"/>
        </w:rPr>
      </w:pPr>
      <w:r>
        <w:rPr>
          <w:rFonts w:ascii="Arial" w:hAnsi="Arial" w:cs="Arial"/>
        </w:rPr>
        <w:t>Produkteinsatz</w:t>
      </w:r>
    </w:p>
    <w:p w:rsidR="00F46B72" w:rsidRDefault="00F46B72" w:rsidP="001E17F3">
      <w:pPr>
        <w:pStyle w:val="Listenabsatz"/>
        <w:numPr>
          <w:ilvl w:val="1"/>
          <w:numId w:val="3"/>
        </w:numPr>
        <w:rPr>
          <w:ins w:id="6" w:author="sarah.stefan" w:date="2018-07-03T23:46:00Z"/>
          <w:rFonts w:ascii="Arial" w:hAnsi="Arial" w:cs="Arial"/>
        </w:rPr>
      </w:pPr>
      <w:ins w:id="7" w:author="sarah.stefan" w:date="2018-07-03T23:45:00Z">
        <w:r>
          <w:rPr>
            <w:rFonts w:ascii="Arial" w:hAnsi="Arial" w:cs="Arial"/>
          </w:rPr>
          <w:t>Wochenplan</w:t>
        </w:r>
      </w:ins>
    </w:p>
    <w:p w:rsidR="00F46B72" w:rsidRPr="00F46B72" w:rsidRDefault="00F46B72">
      <w:pPr>
        <w:pStyle w:val="Listenabsatz"/>
        <w:numPr>
          <w:ilvl w:val="0"/>
          <w:numId w:val="3"/>
        </w:numPr>
        <w:rPr>
          <w:ins w:id="8" w:author="sarah.stefan" w:date="2018-07-03T23:45:00Z"/>
          <w:rFonts w:ascii="Arial" w:hAnsi="Arial" w:cs="Arial"/>
          <w:rPrChange w:id="9" w:author="sarah.stefan" w:date="2018-07-03T23:47:00Z">
            <w:rPr>
              <w:ins w:id="10" w:author="sarah.stefan" w:date="2018-07-03T23:45:00Z"/>
            </w:rPr>
          </w:rPrChange>
        </w:rPr>
        <w:pPrChange w:id="11" w:author="sarah.stefan" w:date="2018-07-03T23:47:00Z">
          <w:pPr>
            <w:pStyle w:val="Listenabsatz"/>
            <w:numPr>
              <w:ilvl w:val="1"/>
              <w:numId w:val="3"/>
            </w:numPr>
            <w:ind w:left="1410" w:hanging="1050"/>
          </w:pPr>
        </w:pPrChange>
      </w:pPr>
      <w:ins w:id="12" w:author="sarah.stefan" w:date="2018-07-03T23:47:00Z">
        <w:r>
          <w:rPr>
            <w:rFonts w:ascii="Arial" w:hAnsi="Arial" w:cs="Arial"/>
          </w:rPr>
          <w:t xml:space="preserve">      </w:t>
        </w:r>
      </w:ins>
      <w:ins w:id="13" w:author="sarah.stefan" w:date="2018-07-03T23:46:00Z">
        <w:r w:rsidRPr="00F46B72">
          <w:rPr>
            <w:rFonts w:ascii="Arial" w:hAnsi="Arial" w:cs="Arial"/>
            <w:rPrChange w:id="14" w:author="sarah.stefan" w:date="2018-07-03T23:47:00Z">
              <w:rPr/>
            </w:rPrChange>
          </w:rPr>
          <w:t>Abkürzungen</w:t>
        </w:r>
      </w:ins>
    </w:p>
    <w:p w:rsidR="00F46B72" w:rsidRDefault="00F46B72">
      <w:pPr>
        <w:pStyle w:val="Listenabsatz"/>
        <w:numPr>
          <w:ilvl w:val="0"/>
          <w:numId w:val="3"/>
        </w:numPr>
        <w:rPr>
          <w:ins w:id="15" w:author="sarah.stefan" w:date="2018-07-03T23:45:00Z"/>
          <w:rFonts w:ascii="Arial" w:hAnsi="Arial" w:cs="Arial"/>
        </w:rPr>
        <w:pPrChange w:id="16" w:author="sarah.stefan" w:date="2018-07-03T23:45:00Z">
          <w:pPr>
            <w:pStyle w:val="Listenabsatz"/>
            <w:numPr>
              <w:ilvl w:val="1"/>
              <w:numId w:val="3"/>
            </w:numPr>
            <w:ind w:left="1410" w:hanging="1050"/>
          </w:pPr>
        </w:pPrChange>
      </w:pPr>
      <w:ins w:id="17" w:author="sarah.stefan" w:date="2018-07-03T23:45:00Z">
        <w:r>
          <w:rPr>
            <w:rFonts w:ascii="Arial" w:hAnsi="Arial" w:cs="Arial"/>
          </w:rPr>
          <w:t xml:space="preserve">      Glossar</w:t>
        </w:r>
      </w:ins>
    </w:p>
    <w:p w:rsidR="00F46B72" w:rsidRDefault="00F46B72">
      <w:pPr>
        <w:rPr>
          <w:ins w:id="18" w:author="sarah.stefan" w:date="2018-07-03T23:45:00Z"/>
          <w:rFonts w:ascii="Arial" w:hAnsi="Arial" w:cs="Arial"/>
        </w:rPr>
        <w:pPrChange w:id="19" w:author="sarah.stefan" w:date="2018-07-03T23:45:00Z">
          <w:pPr>
            <w:pStyle w:val="Listenabsatz"/>
            <w:numPr>
              <w:ilvl w:val="1"/>
              <w:numId w:val="3"/>
            </w:numPr>
            <w:ind w:left="1410" w:hanging="1050"/>
          </w:pPr>
        </w:pPrChange>
      </w:pPr>
    </w:p>
    <w:p w:rsidR="00F46B72" w:rsidRPr="00F46B72" w:rsidRDefault="00F46B72">
      <w:pPr>
        <w:rPr>
          <w:rFonts w:ascii="Arial" w:hAnsi="Arial" w:cs="Arial"/>
          <w:rPrChange w:id="20" w:author="sarah.stefan" w:date="2018-07-03T23:45:00Z">
            <w:rPr/>
          </w:rPrChange>
        </w:rPr>
        <w:pPrChange w:id="21" w:author="sarah.stefan" w:date="2018-07-03T23:45:00Z">
          <w:pPr>
            <w:pStyle w:val="Listenabsatz"/>
            <w:numPr>
              <w:ilvl w:val="1"/>
              <w:numId w:val="3"/>
            </w:numPr>
            <w:ind w:left="1410" w:hanging="1050"/>
          </w:pPr>
        </w:pPrChange>
      </w:pPr>
    </w:p>
    <w:p w:rsidR="001E17F3" w:rsidRDefault="001E17F3" w:rsidP="001E17F3">
      <w:pPr>
        <w:ind w:left="360"/>
        <w:rPr>
          <w:rFonts w:ascii="Arial" w:hAnsi="Arial" w:cs="Arial"/>
        </w:rPr>
      </w:pPr>
    </w:p>
    <w:p w:rsidR="001E17F3" w:rsidRDefault="001E17F3" w:rsidP="001E17F3">
      <w:pPr>
        <w:ind w:left="360"/>
        <w:rPr>
          <w:rFonts w:ascii="Arial" w:hAnsi="Arial" w:cs="Arial"/>
        </w:rPr>
      </w:pPr>
    </w:p>
    <w:p w:rsidR="001E17F3" w:rsidRDefault="001E17F3" w:rsidP="001E17F3">
      <w:pPr>
        <w:ind w:left="360"/>
        <w:rPr>
          <w:rFonts w:ascii="Arial" w:hAnsi="Arial" w:cs="Arial"/>
        </w:rPr>
      </w:pPr>
    </w:p>
    <w:p w:rsidR="001E17F3" w:rsidRDefault="001E17F3" w:rsidP="001E17F3">
      <w:pPr>
        <w:ind w:left="360"/>
        <w:rPr>
          <w:rFonts w:ascii="Arial" w:hAnsi="Arial" w:cs="Arial"/>
        </w:rPr>
      </w:pPr>
    </w:p>
    <w:p w:rsidR="001E17F3" w:rsidRDefault="001E17F3" w:rsidP="001E17F3">
      <w:pPr>
        <w:ind w:left="360"/>
        <w:rPr>
          <w:rFonts w:ascii="Arial" w:hAnsi="Arial" w:cs="Arial"/>
        </w:rPr>
      </w:pPr>
    </w:p>
    <w:p w:rsidR="001E17F3" w:rsidRDefault="001E17F3" w:rsidP="001E17F3">
      <w:pPr>
        <w:ind w:left="360"/>
        <w:rPr>
          <w:rFonts w:ascii="Arial" w:hAnsi="Arial" w:cs="Arial"/>
        </w:rPr>
      </w:pPr>
    </w:p>
    <w:p w:rsidR="001E17F3" w:rsidRDefault="001E17F3" w:rsidP="001E17F3">
      <w:pPr>
        <w:ind w:left="360"/>
        <w:rPr>
          <w:rFonts w:ascii="Arial" w:hAnsi="Arial" w:cs="Arial"/>
        </w:rPr>
      </w:pPr>
    </w:p>
    <w:p w:rsidR="001E17F3" w:rsidRDefault="001E17F3" w:rsidP="001E17F3">
      <w:pPr>
        <w:ind w:left="360"/>
        <w:rPr>
          <w:rFonts w:ascii="Arial" w:hAnsi="Arial" w:cs="Arial"/>
        </w:rPr>
      </w:pPr>
    </w:p>
    <w:p w:rsidR="00882DE6" w:rsidRDefault="00882DE6" w:rsidP="001E17F3">
      <w:pPr>
        <w:ind w:left="360"/>
        <w:rPr>
          <w:rFonts w:ascii="Arial" w:hAnsi="Arial" w:cs="Arial"/>
        </w:rPr>
      </w:pPr>
    </w:p>
    <w:p w:rsidR="00882DE6" w:rsidRDefault="00882DE6" w:rsidP="001E17F3">
      <w:pPr>
        <w:ind w:left="360"/>
        <w:rPr>
          <w:rFonts w:ascii="Arial" w:hAnsi="Arial" w:cs="Arial"/>
        </w:rPr>
      </w:pPr>
    </w:p>
    <w:p w:rsidR="00882DE6" w:rsidRDefault="00882DE6" w:rsidP="001E17F3">
      <w:pPr>
        <w:ind w:left="360"/>
        <w:rPr>
          <w:rFonts w:ascii="Arial" w:hAnsi="Arial" w:cs="Arial"/>
        </w:rPr>
      </w:pPr>
    </w:p>
    <w:p w:rsidR="00882DE6" w:rsidRDefault="00882DE6" w:rsidP="001E17F3">
      <w:pPr>
        <w:ind w:left="360"/>
        <w:rPr>
          <w:rFonts w:ascii="Arial" w:hAnsi="Arial" w:cs="Arial"/>
        </w:rPr>
      </w:pPr>
    </w:p>
    <w:p w:rsidR="00882DE6" w:rsidRDefault="00882DE6" w:rsidP="001E17F3">
      <w:pPr>
        <w:ind w:left="360"/>
        <w:rPr>
          <w:rFonts w:ascii="Arial" w:hAnsi="Arial" w:cs="Arial"/>
        </w:rPr>
      </w:pPr>
    </w:p>
    <w:p w:rsidR="00882DE6" w:rsidRDefault="00882DE6" w:rsidP="001E17F3">
      <w:pPr>
        <w:ind w:left="360"/>
        <w:rPr>
          <w:rFonts w:ascii="Arial" w:hAnsi="Arial" w:cs="Arial"/>
        </w:rPr>
      </w:pPr>
    </w:p>
    <w:p w:rsidR="00882DE6" w:rsidRDefault="00882DE6" w:rsidP="001E17F3">
      <w:pPr>
        <w:ind w:left="360"/>
        <w:rPr>
          <w:rFonts w:ascii="Arial" w:hAnsi="Arial" w:cs="Arial"/>
        </w:rPr>
      </w:pPr>
    </w:p>
    <w:p w:rsidR="00882DE6" w:rsidRDefault="00882DE6" w:rsidP="001E17F3">
      <w:pPr>
        <w:ind w:left="360"/>
        <w:rPr>
          <w:rFonts w:ascii="Arial" w:hAnsi="Arial" w:cs="Arial"/>
        </w:rPr>
      </w:pPr>
    </w:p>
    <w:p w:rsidR="00882DE6" w:rsidRDefault="00882DE6" w:rsidP="001E17F3">
      <w:pPr>
        <w:ind w:left="360"/>
        <w:rPr>
          <w:rFonts w:ascii="Arial" w:hAnsi="Arial" w:cs="Arial"/>
        </w:rPr>
      </w:pPr>
    </w:p>
    <w:p w:rsidR="00882DE6" w:rsidRDefault="00882DE6" w:rsidP="001E17F3">
      <w:pPr>
        <w:ind w:left="360"/>
        <w:rPr>
          <w:rFonts w:ascii="Arial" w:hAnsi="Arial" w:cs="Arial"/>
        </w:rPr>
      </w:pPr>
    </w:p>
    <w:p w:rsidR="00882DE6" w:rsidRDefault="00882DE6" w:rsidP="001E17F3">
      <w:pPr>
        <w:ind w:left="360"/>
        <w:rPr>
          <w:rFonts w:ascii="Arial" w:hAnsi="Arial" w:cs="Arial"/>
        </w:rPr>
      </w:pPr>
    </w:p>
    <w:p w:rsidR="00882DE6" w:rsidRDefault="00882DE6" w:rsidP="001E17F3">
      <w:pPr>
        <w:ind w:left="360"/>
        <w:rPr>
          <w:rFonts w:ascii="Arial" w:hAnsi="Arial" w:cs="Arial"/>
        </w:rPr>
      </w:pPr>
    </w:p>
    <w:p w:rsidR="00882DE6" w:rsidRDefault="00882DE6" w:rsidP="001E17F3">
      <w:pPr>
        <w:ind w:left="360"/>
        <w:rPr>
          <w:rFonts w:ascii="Arial" w:hAnsi="Arial" w:cs="Arial"/>
        </w:rPr>
      </w:pPr>
    </w:p>
    <w:p w:rsidR="00882DE6" w:rsidRDefault="00882DE6" w:rsidP="001E17F3">
      <w:pPr>
        <w:ind w:left="360"/>
        <w:rPr>
          <w:rFonts w:ascii="Arial" w:hAnsi="Arial" w:cs="Arial"/>
        </w:rPr>
      </w:pPr>
    </w:p>
    <w:p w:rsidR="00882DE6" w:rsidRDefault="00882DE6" w:rsidP="001E17F3">
      <w:pPr>
        <w:ind w:left="360"/>
        <w:rPr>
          <w:rFonts w:ascii="Arial" w:hAnsi="Arial" w:cs="Arial"/>
        </w:rPr>
      </w:pPr>
    </w:p>
    <w:p w:rsidR="00882DE6" w:rsidRDefault="00882DE6" w:rsidP="001E17F3">
      <w:pPr>
        <w:ind w:left="360"/>
        <w:rPr>
          <w:rFonts w:ascii="Arial" w:hAnsi="Arial" w:cs="Arial"/>
        </w:rPr>
      </w:pPr>
    </w:p>
    <w:p w:rsidR="00882DE6" w:rsidRDefault="00882DE6" w:rsidP="001E17F3">
      <w:pPr>
        <w:ind w:left="360"/>
        <w:rPr>
          <w:rFonts w:ascii="Arial" w:hAnsi="Arial" w:cs="Arial"/>
        </w:rPr>
      </w:pPr>
    </w:p>
    <w:p w:rsidR="00882DE6" w:rsidRDefault="00882DE6" w:rsidP="001E17F3">
      <w:pPr>
        <w:ind w:left="360"/>
        <w:rPr>
          <w:rFonts w:ascii="Arial" w:hAnsi="Arial" w:cs="Arial"/>
        </w:rPr>
      </w:pPr>
    </w:p>
    <w:p w:rsidR="00882DE6" w:rsidRDefault="00882DE6" w:rsidP="001E17F3">
      <w:pPr>
        <w:ind w:left="360"/>
        <w:rPr>
          <w:rFonts w:ascii="Arial" w:hAnsi="Arial" w:cs="Arial"/>
        </w:rPr>
      </w:pPr>
    </w:p>
    <w:p w:rsidR="001E17F3" w:rsidDel="00F46B72" w:rsidRDefault="001E17F3" w:rsidP="001E17F3">
      <w:pPr>
        <w:ind w:left="360"/>
        <w:rPr>
          <w:del w:id="22" w:author="sarah.stefan" w:date="2018-07-03T23:45:00Z"/>
          <w:rFonts w:ascii="Arial" w:hAnsi="Arial" w:cs="Arial"/>
        </w:rPr>
      </w:pPr>
    </w:p>
    <w:p w:rsidR="001E17F3" w:rsidDel="00F46B72" w:rsidRDefault="001E17F3">
      <w:pPr>
        <w:rPr>
          <w:del w:id="23" w:author="sarah.stefan" w:date="2018-07-03T23:45:00Z"/>
          <w:rFonts w:ascii="Arial" w:hAnsi="Arial" w:cs="Arial"/>
        </w:rPr>
        <w:pPrChange w:id="24" w:author="sarah.stefan" w:date="2018-07-03T23:45:00Z">
          <w:pPr>
            <w:ind w:left="360"/>
          </w:pPr>
        </w:pPrChange>
      </w:pPr>
    </w:p>
    <w:p w:rsidR="001E17F3" w:rsidDel="00F46B72" w:rsidRDefault="00A73885">
      <w:pPr>
        <w:rPr>
          <w:del w:id="25" w:author="sarah.stefan" w:date="2018-07-03T23:45:00Z"/>
          <w:rFonts w:ascii="Arial" w:hAnsi="Arial" w:cs="Arial"/>
          <w:b/>
          <w:sz w:val="24"/>
        </w:rPr>
        <w:pPrChange w:id="26" w:author="sarah.stefan" w:date="2018-07-03T23:45:00Z">
          <w:pPr>
            <w:ind w:left="360"/>
          </w:pPr>
        </w:pPrChange>
      </w:pPr>
      <w:del w:id="27" w:author="sarah.stefan" w:date="2018-07-03T23:45:00Z">
        <w:r w:rsidDel="00F46B72">
          <w:rPr>
            <w:rFonts w:ascii="Arial" w:hAnsi="Arial" w:cs="Arial"/>
            <w:b/>
            <w:sz w:val="24"/>
          </w:rPr>
          <w:delText>1</w:delText>
        </w:r>
        <w:r w:rsidDel="00F46B72">
          <w:rPr>
            <w:rFonts w:ascii="Arial" w:hAnsi="Arial" w:cs="Arial"/>
            <w:b/>
            <w:sz w:val="24"/>
          </w:rPr>
          <w:tab/>
        </w:r>
        <w:r w:rsidR="001E17F3" w:rsidDel="00F46B72">
          <w:rPr>
            <w:rFonts w:ascii="Arial" w:hAnsi="Arial" w:cs="Arial"/>
            <w:b/>
            <w:sz w:val="24"/>
          </w:rPr>
          <w:delText>Einleitung</w:delText>
        </w:r>
      </w:del>
    </w:p>
    <w:p w:rsidR="001E17F3" w:rsidRDefault="001E17F3">
      <w:pPr>
        <w:rPr>
          <w:rFonts w:ascii="Arial" w:hAnsi="Arial" w:cs="Arial"/>
          <w:b/>
          <w:sz w:val="24"/>
        </w:rPr>
        <w:pPrChange w:id="28" w:author="sarah.stefan" w:date="2018-07-03T23:45:00Z">
          <w:pPr>
            <w:ind w:left="360"/>
          </w:pPr>
        </w:pPrChange>
      </w:pPr>
    </w:p>
    <w:p w:rsidR="001E17F3" w:rsidRDefault="00A73885" w:rsidP="00A73885">
      <w:pPr>
        <w:pStyle w:val="Listenabsatz"/>
        <w:numPr>
          <w:ilvl w:val="1"/>
          <w:numId w:val="4"/>
        </w:numPr>
        <w:rPr>
          <w:rFonts w:ascii="Arial" w:hAnsi="Arial" w:cs="Arial"/>
        </w:rPr>
      </w:pPr>
      <w:r w:rsidRPr="00A73885">
        <w:rPr>
          <w:rFonts w:ascii="Arial" w:hAnsi="Arial" w:cs="Arial"/>
        </w:rPr>
        <w:t>Projektumfeld</w:t>
      </w:r>
    </w:p>
    <w:p w:rsidR="00A73885" w:rsidRPr="00A73885" w:rsidRDefault="00A73885" w:rsidP="00A73885">
      <w:pPr>
        <w:pStyle w:val="Listenabsatz"/>
        <w:rPr>
          <w:rFonts w:ascii="Arial" w:hAnsi="Arial" w:cs="Arial"/>
        </w:rPr>
      </w:pPr>
    </w:p>
    <w:p w:rsidR="00A73885" w:rsidRDefault="00A73885" w:rsidP="00A73885">
      <w:pPr>
        <w:pStyle w:val="Listenabsatz"/>
        <w:ind w:left="360"/>
        <w:jc w:val="both"/>
        <w:rPr>
          <w:rFonts w:ascii="Arial" w:hAnsi="Arial" w:cs="Arial"/>
        </w:rPr>
      </w:pPr>
      <w:proofErr w:type="spellStart"/>
      <w:r>
        <w:rPr>
          <w:rFonts w:ascii="Arial" w:hAnsi="Arial" w:cs="Arial"/>
        </w:rPr>
        <w:t>Bieb.O</w:t>
      </w:r>
      <w:proofErr w:type="spellEnd"/>
      <w:r>
        <w:rPr>
          <w:rFonts w:ascii="Arial" w:hAnsi="Arial" w:cs="Arial"/>
        </w:rPr>
        <w:t xml:space="preserve"> ist </w:t>
      </w:r>
      <w:r w:rsidRPr="00A73885">
        <w:rPr>
          <w:rFonts w:ascii="Arial" w:hAnsi="Arial" w:cs="Arial"/>
        </w:rPr>
        <w:t xml:space="preserve">ein junges Start-Up-Unternehmen, welches Roboter für Büroartikel herstellt und verkauft. Die leitenden Geschäftsführer sind Leon </w:t>
      </w:r>
      <w:proofErr w:type="spellStart"/>
      <w:r w:rsidRPr="00A73885">
        <w:rPr>
          <w:rFonts w:ascii="Arial" w:hAnsi="Arial" w:cs="Arial"/>
        </w:rPr>
        <w:t>Pakzad</w:t>
      </w:r>
      <w:proofErr w:type="spellEnd"/>
      <w:r w:rsidRPr="00A73885">
        <w:rPr>
          <w:rFonts w:ascii="Arial" w:hAnsi="Arial" w:cs="Arial"/>
        </w:rPr>
        <w:t xml:space="preserve"> (Chief Technology Officer), Livia Schumm (Chief </w:t>
      </w:r>
      <w:proofErr w:type="spellStart"/>
      <w:r w:rsidRPr="00A73885">
        <w:rPr>
          <w:rFonts w:ascii="Arial" w:hAnsi="Arial" w:cs="Arial"/>
        </w:rPr>
        <w:t>Visionary</w:t>
      </w:r>
      <w:proofErr w:type="spellEnd"/>
      <w:r w:rsidRPr="00A73885">
        <w:rPr>
          <w:rFonts w:ascii="Arial" w:hAnsi="Arial" w:cs="Arial"/>
        </w:rPr>
        <w:t xml:space="preserve"> Officer) und Timo Weiß (Chie</w:t>
      </w:r>
      <w:r>
        <w:rPr>
          <w:rFonts w:ascii="Arial" w:hAnsi="Arial" w:cs="Arial"/>
        </w:rPr>
        <w:t>f Information Officer). Sie sind in unserem Projekt die Auftraggeber. I</w:t>
      </w:r>
      <w:r w:rsidRPr="00A73885">
        <w:rPr>
          <w:rFonts w:ascii="Arial" w:hAnsi="Arial" w:cs="Arial"/>
        </w:rPr>
        <w:t>nsgesamt gibt es in</w:t>
      </w:r>
      <w:r>
        <w:rPr>
          <w:rFonts w:ascii="Arial" w:hAnsi="Arial" w:cs="Arial"/>
        </w:rPr>
        <w:t xml:space="preserve"> der Firma</w:t>
      </w:r>
      <w:r w:rsidRPr="00A73885">
        <w:rPr>
          <w:rFonts w:ascii="Arial" w:hAnsi="Arial" w:cs="Arial"/>
        </w:rPr>
        <w:t xml:space="preserve"> etwa 20 Mitarbeiter. </w:t>
      </w:r>
      <w:r>
        <w:rPr>
          <w:rFonts w:ascii="Arial" w:hAnsi="Arial" w:cs="Arial"/>
        </w:rPr>
        <w:t>I</w:t>
      </w:r>
      <w:r w:rsidRPr="00A73885">
        <w:rPr>
          <w:rFonts w:ascii="Arial" w:hAnsi="Arial" w:cs="Arial"/>
        </w:rPr>
        <w:t xml:space="preserve">hr Ziel ist es schnell zu expandieren. </w:t>
      </w:r>
    </w:p>
    <w:p w:rsidR="00A73885" w:rsidRDefault="00A73885" w:rsidP="00A73885">
      <w:pPr>
        <w:pStyle w:val="Listenabsatz"/>
        <w:ind w:left="360"/>
        <w:jc w:val="both"/>
        <w:rPr>
          <w:rFonts w:ascii="Arial" w:hAnsi="Arial" w:cs="Arial"/>
        </w:rPr>
      </w:pPr>
      <w:r w:rsidRPr="00A73885">
        <w:rPr>
          <w:rFonts w:ascii="Arial" w:hAnsi="Arial" w:cs="Arial"/>
        </w:rPr>
        <w:t xml:space="preserve">Das Unternehmen hat einen Standort, an dem sie vor Ort ihre Roboter und Ersatzteile verkaufen, sowie einen Online-Shop leiten. Die Roboter werden von ihnen montiert und programmiert. Die einzelnen Komponenten und Baugruppen dafür kaufen sie von verschiedenen Firmen dazu. </w:t>
      </w:r>
    </w:p>
    <w:p w:rsidR="00937CA4" w:rsidRDefault="00937CA4" w:rsidP="00A73885">
      <w:pPr>
        <w:pStyle w:val="Listenabsatz"/>
        <w:ind w:left="360"/>
        <w:jc w:val="both"/>
        <w:rPr>
          <w:rFonts w:ascii="Arial" w:hAnsi="Arial" w:cs="Arial"/>
        </w:rPr>
      </w:pPr>
    </w:p>
    <w:p w:rsidR="00937CA4" w:rsidRDefault="00937CA4" w:rsidP="00A73885">
      <w:pPr>
        <w:pStyle w:val="Listenabsatz"/>
        <w:ind w:left="360"/>
        <w:jc w:val="both"/>
        <w:rPr>
          <w:rFonts w:ascii="Arial" w:hAnsi="Arial" w:cs="Arial"/>
        </w:rPr>
      </w:pPr>
    </w:p>
    <w:p w:rsidR="00F96AAB" w:rsidRPr="00417246" w:rsidRDefault="00417246">
      <w:pPr>
        <w:pStyle w:val="Listenabsatz"/>
        <w:numPr>
          <w:ilvl w:val="1"/>
          <w:numId w:val="4"/>
        </w:numPr>
        <w:jc w:val="both"/>
        <w:rPr>
          <w:rFonts w:ascii="Arial" w:hAnsi="Arial" w:cs="Arial"/>
          <w:rPrChange w:id="29" w:author="sarah.stefan" w:date="2018-07-04T08:58:00Z">
            <w:rPr/>
          </w:rPrChange>
        </w:rPr>
      </w:pPr>
      <w:ins w:id="30" w:author="sarah.stefan" w:date="2018-07-04T08:58:00Z">
        <w:r>
          <w:rPr>
            <w:rFonts w:ascii="Arial" w:hAnsi="Arial" w:cs="Arial"/>
          </w:rPr>
          <w:t>Projektziel</w:t>
        </w:r>
      </w:ins>
      <w:del w:id="31" w:author="sarah.stefan" w:date="2018-07-04T08:58:00Z">
        <w:r w:rsidR="00C964E2" w:rsidRPr="00417246" w:rsidDel="00417246">
          <w:rPr>
            <w:rFonts w:ascii="Arial" w:hAnsi="Arial" w:cs="Arial"/>
            <w:rPrChange w:id="32" w:author="sarah.stefan" w:date="2018-07-04T08:58:00Z">
              <w:rPr/>
            </w:rPrChange>
          </w:rPr>
          <w:delText>Lastenheft</w:delText>
        </w:r>
      </w:del>
    </w:p>
    <w:p w:rsidR="00937CA4" w:rsidRPr="00F96AAB" w:rsidRDefault="00937CA4" w:rsidP="00F96AAB">
      <w:pPr>
        <w:ind w:left="360"/>
        <w:jc w:val="both"/>
        <w:rPr>
          <w:rFonts w:ascii="Arial" w:hAnsi="Arial" w:cs="Arial"/>
        </w:rPr>
      </w:pPr>
      <w:proofErr w:type="spellStart"/>
      <w:r w:rsidRPr="00F96AAB">
        <w:rPr>
          <w:rFonts w:ascii="Arial" w:hAnsi="Arial" w:cs="Arial"/>
        </w:rPr>
        <w:t>Bieb.O</w:t>
      </w:r>
      <w:proofErr w:type="spellEnd"/>
      <w:r w:rsidRPr="00F96AAB">
        <w:rPr>
          <w:rFonts w:ascii="Arial" w:hAnsi="Arial" w:cs="Arial"/>
        </w:rPr>
        <w:t xml:space="preserve"> möchte ein Softwaresystem, um ihr Materialmanagement zu vereinfachen und zu optimieren. </w:t>
      </w:r>
    </w:p>
    <w:p w:rsidR="00937CA4" w:rsidRPr="00937CA4" w:rsidRDefault="00465984" w:rsidP="00F96AAB">
      <w:pPr>
        <w:ind w:left="360"/>
        <w:jc w:val="both"/>
        <w:rPr>
          <w:rFonts w:ascii="Arial" w:hAnsi="Arial" w:cs="Arial"/>
        </w:rPr>
      </w:pPr>
      <w:r>
        <w:rPr>
          <w:rFonts w:ascii="Arial" w:hAnsi="Arial" w:cs="Arial"/>
        </w:rPr>
        <w:t xml:space="preserve">Muss Kriterien: </w:t>
      </w:r>
      <w:r w:rsidR="00937CA4" w:rsidRPr="00937CA4">
        <w:rPr>
          <w:rFonts w:ascii="Arial" w:hAnsi="Arial" w:cs="Arial"/>
        </w:rPr>
        <w:t>Der Kunde möchte</w:t>
      </w:r>
      <w:r w:rsidR="00DF706C">
        <w:rPr>
          <w:rFonts w:ascii="Arial" w:hAnsi="Arial" w:cs="Arial"/>
        </w:rPr>
        <w:t xml:space="preserve"> anhand einer Materialverwaltung</w:t>
      </w:r>
      <w:r w:rsidR="00937CA4" w:rsidRPr="00937CA4">
        <w:rPr>
          <w:rFonts w:ascii="Arial" w:hAnsi="Arial" w:cs="Arial"/>
        </w:rPr>
        <w:t xml:space="preserve"> erkennen</w:t>
      </w:r>
      <w:r w:rsidR="00F96AAB">
        <w:rPr>
          <w:rFonts w:ascii="Arial" w:hAnsi="Arial" w:cs="Arial"/>
        </w:rPr>
        <w:t xml:space="preserve"> können</w:t>
      </w:r>
      <w:r w:rsidR="00937CA4" w:rsidRPr="00937CA4">
        <w:rPr>
          <w:rFonts w:ascii="Arial" w:hAnsi="Arial" w:cs="Arial"/>
        </w:rPr>
        <w:t>, ob für einen gewünschten Roboter alle benötigten Bauteile im Lager vorhanden sind</w:t>
      </w:r>
      <w:r w:rsidR="00F96AAB">
        <w:rPr>
          <w:rFonts w:ascii="Arial" w:hAnsi="Arial" w:cs="Arial"/>
        </w:rPr>
        <w:t xml:space="preserve"> und wann nachbestellt werden muss</w:t>
      </w:r>
      <w:r w:rsidR="00937CA4" w:rsidRPr="00937CA4">
        <w:rPr>
          <w:rFonts w:ascii="Arial" w:hAnsi="Arial" w:cs="Arial"/>
        </w:rPr>
        <w:t xml:space="preserve">. </w:t>
      </w:r>
      <w:r w:rsidR="00F96AAB">
        <w:rPr>
          <w:rFonts w:ascii="Arial" w:hAnsi="Arial" w:cs="Arial"/>
        </w:rPr>
        <w:t>Für einen konfigur</w:t>
      </w:r>
      <w:r w:rsidR="00937CA4" w:rsidRPr="00937CA4">
        <w:rPr>
          <w:rFonts w:ascii="Arial" w:hAnsi="Arial" w:cs="Arial"/>
        </w:rPr>
        <w:t>ierten Roboter soll eine Preiskalkulation auf Basis von Material- und Produktionskosten stattfinden. Die in Frage kommenden Lieferanten sollen verglichen werden und der jeweils Günstigste ermittelt werden können. Der Einkauf soll katalogisiert werden.</w:t>
      </w:r>
    </w:p>
    <w:p w:rsidR="00DF706C" w:rsidRPr="00DF706C" w:rsidRDefault="00DF706C" w:rsidP="00DF706C">
      <w:pPr>
        <w:ind w:left="360"/>
        <w:rPr>
          <w:rFonts w:ascii="Arial" w:hAnsi="Arial" w:cs="Arial"/>
        </w:rPr>
      </w:pPr>
      <w:r w:rsidRPr="00DF706C">
        <w:rPr>
          <w:rFonts w:ascii="Arial" w:hAnsi="Arial" w:cs="Arial"/>
        </w:rPr>
        <w:t xml:space="preserve">Die Lieferanten sollen mit Name, Adresse, Ansprechpartner, E-Mail und Telefonnummer (Festnetz) und die angebotenen relevanten Bauteile mit Name und Preis in € erfasst werden. Ein Lieferant hat dabei einen eindeutigen Namen. Er kann mehrere Adressen besitzen und hat eine Telefonnummer und eine Mail-Adresse. An einer Adresse befindet sich jeweils nur ein Lieferant. Jeder Lieferant hat für </w:t>
      </w:r>
      <w:proofErr w:type="spellStart"/>
      <w:r w:rsidRPr="00DF706C">
        <w:rPr>
          <w:rFonts w:ascii="Arial" w:hAnsi="Arial" w:cs="Arial"/>
        </w:rPr>
        <w:t>Bieb.O</w:t>
      </w:r>
      <w:proofErr w:type="spellEnd"/>
      <w:r w:rsidRPr="00DF706C">
        <w:rPr>
          <w:rFonts w:ascii="Arial" w:hAnsi="Arial" w:cs="Arial"/>
        </w:rPr>
        <w:t xml:space="preserve"> genau einen Ansprechpartner, welcher mit Vor- und </w:t>
      </w:r>
      <w:proofErr w:type="gramStart"/>
      <w:r w:rsidRPr="00DF706C">
        <w:rPr>
          <w:rFonts w:ascii="Arial" w:hAnsi="Arial" w:cs="Arial"/>
        </w:rPr>
        <w:t>Nachname  und</w:t>
      </w:r>
      <w:proofErr w:type="gramEnd"/>
      <w:r w:rsidRPr="00DF706C">
        <w:rPr>
          <w:rFonts w:ascii="Arial" w:hAnsi="Arial" w:cs="Arial"/>
        </w:rPr>
        <w:t xml:space="preserve"> eventuellem akademischem Titel erfasst werden soll. Ein Lieferant kann mehrere Bauteile anbieten mit einem genauen Preis. Unterschiedliche Lieferanten können gleiche Bauteile zu unterschiedlichen Konditionen anbieten. Auf Basis dessen soll erkannt werden, welcher Lieferant die besten Konditionen hat. Es werden auch Lieferanten aufgeführt, bei denen noch nicht gekauft wurde.</w:t>
      </w:r>
    </w:p>
    <w:p w:rsidR="00DF706C" w:rsidRPr="00DF706C" w:rsidRDefault="00DF706C" w:rsidP="00DF706C">
      <w:pPr>
        <w:ind w:left="360"/>
        <w:rPr>
          <w:rFonts w:ascii="Arial" w:hAnsi="Arial" w:cs="Arial"/>
        </w:rPr>
      </w:pPr>
      <w:r w:rsidRPr="00DF706C">
        <w:rPr>
          <w:rFonts w:ascii="Arial" w:hAnsi="Arial" w:cs="Arial"/>
        </w:rPr>
        <w:t xml:space="preserve">Die Einkäufe sollen mit Datum, Lieferant, Bauteil, Stückzahl und Einkaufspreis festgehalten werden. Sie werden mit einer ID beginnend bei 1000 fortlaufend aufgeführt. Einer ID ist ein Einkauf von einem oder mehreren Bauteilen von genau einem Lieferanten mit jeweiliger Stückzahl zugeordnet. </w:t>
      </w:r>
    </w:p>
    <w:p w:rsidR="00DF706C" w:rsidRPr="00DF706C" w:rsidRDefault="00DF706C" w:rsidP="00DF706C">
      <w:pPr>
        <w:ind w:left="360"/>
        <w:rPr>
          <w:rFonts w:ascii="Arial" w:hAnsi="Arial" w:cs="Arial"/>
        </w:rPr>
      </w:pPr>
      <w:r w:rsidRPr="00DF706C">
        <w:rPr>
          <w:rFonts w:ascii="Arial" w:hAnsi="Arial" w:cs="Arial"/>
        </w:rPr>
        <w:t xml:space="preserve">Im Lager sollen die Bestände an Bauteilen abgebildet werden mit Bezeichnung und Stückzahl. Bei Neuanlieferung soll der Bestand erhöht und bei Entnahme zur Produktion verringert werden. Ist der Bestand eines Bauteils zu gering, soll eine Meldung erfolgen. Der Lagerort soll auch mit der Adresse des Lagers erfasst werden (der Einfachheit halber wird hier angenommen, dass sich an einer Adresse jeweils nur ein Lager befindet). Gleiche Bauteile können sich dabei in mehreren Lagern befinden. </w:t>
      </w:r>
    </w:p>
    <w:p w:rsidR="00DF706C" w:rsidRPr="00DF706C" w:rsidRDefault="00DF706C" w:rsidP="00DF706C">
      <w:pPr>
        <w:ind w:left="360"/>
        <w:rPr>
          <w:rFonts w:ascii="Arial" w:hAnsi="Arial" w:cs="Arial"/>
        </w:rPr>
      </w:pPr>
      <w:r w:rsidRPr="00DF706C">
        <w:rPr>
          <w:rFonts w:ascii="Arial" w:hAnsi="Arial" w:cs="Arial"/>
        </w:rPr>
        <w:lastRenderedPageBreak/>
        <w:t xml:space="preserve">Die gesamten verwendeten Bauteile sollen mit eindeutiger ID und zugehörigem Namen erfasst sein. Die ID ist dabei eine Folge von Nummern und Bindestrich als Trennzeichen. </w:t>
      </w:r>
    </w:p>
    <w:p w:rsidR="00DF706C" w:rsidRPr="00DF706C" w:rsidRDefault="00DF706C" w:rsidP="00DF706C">
      <w:pPr>
        <w:ind w:left="360"/>
        <w:rPr>
          <w:rFonts w:ascii="Arial" w:hAnsi="Arial" w:cs="Arial"/>
        </w:rPr>
      </w:pPr>
      <w:r w:rsidRPr="00DF706C">
        <w:rPr>
          <w:rFonts w:ascii="Arial" w:hAnsi="Arial" w:cs="Arial"/>
        </w:rPr>
        <w:t>Für einen speziellen Roboter sollen seine Bezeichnung und Bauteile mit Stückzahl aufgelistet werden. Auf Basis dessen will der Kunde erkennen können, ob für diesen Roboter alle Bauteile im Lager vorrätig sind. Ist dies der Fall, sollen diese im Lager reserviert werden können. Ist dies nicht der Fall, soll eine Meldung dies anzeigen. Weiterhin sollen Material-, und Produktionskosten des Roboters erfasst sein und eine Preiskalkulation für den Verkauf erfolgen.</w:t>
      </w:r>
    </w:p>
    <w:p w:rsidR="00DF706C" w:rsidRPr="00937CA4" w:rsidRDefault="00DF706C" w:rsidP="00DF706C">
      <w:pPr>
        <w:ind w:left="360"/>
        <w:jc w:val="both"/>
        <w:rPr>
          <w:rFonts w:ascii="Arial" w:hAnsi="Arial" w:cs="Arial"/>
        </w:rPr>
      </w:pPr>
      <w:r w:rsidRPr="00937CA4">
        <w:rPr>
          <w:rFonts w:ascii="Arial" w:hAnsi="Arial" w:cs="Arial"/>
        </w:rPr>
        <w:t xml:space="preserve">Wünschenswert, aber nicht essentiell notwendig wäre, zu erkennen, wenn und wann sich ein Roboter nicht mehr rentiert. </w:t>
      </w:r>
    </w:p>
    <w:p w:rsidR="00DF706C" w:rsidRDefault="00DF706C" w:rsidP="00DF706C">
      <w:pPr>
        <w:ind w:left="360"/>
        <w:rPr>
          <w:rFonts w:ascii="Arial" w:hAnsi="Arial" w:cs="Arial"/>
        </w:rPr>
      </w:pPr>
      <w:r w:rsidRPr="00937CA4">
        <w:rPr>
          <w:rFonts w:ascii="Arial" w:hAnsi="Arial" w:cs="Arial"/>
        </w:rPr>
        <w:t>Nicht realisiert werden sollen Mitarbeiterverwaltung, Entwicklung, Fertigung, Versand und der Verkauf.</w:t>
      </w:r>
    </w:p>
    <w:p w:rsidR="00DF706C" w:rsidRDefault="00DF706C" w:rsidP="00DF706C">
      <w:pPr>
        <w:rPr>
          <w:rFonts w:ascii="Arial" w:hAnsi="Arial" w:cs="Arial"/>
        </w:rPr>
      </w:pPr>
    </w:p>
    <w:p w:rsidR="00DF706C" w:rsidRDefault="00DF706C" w:rsidP="00F96AAB">
      <w:pPr>
        <w:ind w:left="360"/>
        <w:rPr>
          <w:rFonts w:ascii="Arial" w:hAnsi="Arial" w:cs="Arial"/>
        </w:rPr>
      </w:pPr>
    </w:p>
    <w:p w:rsidR="00DF706C" w:rsidRPr="00DF706C" w:rsidRDefault="00DF706C" w:rsidP="00DF706C">
      <w:pPr>
        <w:pStyle w:val="Listenabsatz"/>
        <w:numPr>
          <w:ilvl w:val="1"/>
          <w:numId w:val="4"/>
        </w:numPr>
        <w:rPr>
          <w:rFonts w:ascii="Arial" w:hAnsi="Arial" w:cs="Arial"/>
        </w:rPr>
      </w:pPr>
      <w:r w:rsidRPr="00DF706C">
        <w:rPr>
          <w:rFonts w:ascii="Arial" w:hAnsi="Arial" w:cs="Arial"/>
        </w:rPr>
        <w:t>Pr</w:t>
      </w:r>
      <w:r w:rsidR="00882DE6">
        <w:rPr>
          <w:rFonts w:ascii="Arial" w:hAnsi="Arial" w:cs="Arial"/>
        </w:rPr>
        <w:t>odukteinsatz</w:t>
      </w:r>
    </w:p>
    <w:p w:rsidR="00DF706C" w:rsidRDefault="00DF706C" w:rsidP="00DF706C">
      <w:pPr>
        <w:pStyle w:val="Listenabsatz"/>
        <w:ind w:left="360"/>
        <w:rPr>
          <w:rFonts w:ascii="Arial" w:hAnsi="Arial" w:cs="Arial"/>
        </w:rPr>
      </w:pPr>
    </w:p>
    <w:p w:rsidR="00C123D1" w:rsidRPr="00C123D1" w:rsidRDefault="00DF706C" w:rsidP="00C123D1">
      <w:pPr>
        <w:pStyle w:val="Listenabsatz"/>
        <w:ind w:left="360"/>
        <w:rPr>
          <w:rFonts w:ascii="Arial" w:hAnsi="Arial" w:cs="Arial"/>
        </w:rPr>
      </w:pPr>
      <w:r>
        <w:rPr>
          <w:rFonts w:ascii="Arial" w:hAnsi="Arial" w:cs="Arial"/>
        </w:rPr>
        <w:t xml:space="preserve">Unser fertiges Produkt soll den Lagermitarbeitern den Einkauf und die Lagerverwaltung der Materialien vereinfachen und strukturieren. </w:t>
      </w:r>
      <w:r w:rsidR="00052F84">
        <w:rPr>
          <w:rFonts w:ascii="Arial" w:hAnsi="Arial" w:cs="Arial"/>
        </w:rPr>
        <w:t xml:space="preserve">Wir bieten </w:t>
      </w:r>
      <w:proofErr w:type="spellStart"/>
      <w:r w:rsidR="00052F84">
        <w:rPr>
          <w:rFonts w:ascii="Arial" w:hAnsi="Arial" w:cs="Arial"/>
        </w:rPr>
        <w:t>Bieb.O</w:t>
      </w:r>
      <w:proofErr w:type="spellEnd"/>
      <w:r w:rsidR="00052F84">
        <w:rPr>
          <w:rFonts w:ascii="Arial" w:hAnsi="Arial" w:cs="Arial"/>
        </w:rPr>
        <w:t xml:space="preserve"> ein </w:t>
      </w:r>
      <w:del w:id="33" w:author="sarah.stefan" w:date="2018-07-04T08:59:00Z">
        <w:r w:rsidR="00052F84" w:rsidDel="00417246">
          <w:rPr>
            <w:rFonts w:ascii="Arial" w:hAnsi="Arial" w:cs="Arial"/>
          </w:rPr>
          <w:delText>Inventur</w:delText>
        </w:r>
      </w:del>
      <w:ins w:id="34" w:author="sarah.stefan" w:date="2018-07-04T08:59:00Z">
        <w:r w:rsidR="00417246">
          <w:rPr>
            <w:rFonts w:ascii="Arial" w:hAnsi="Arial" w:cs="Arial"/>
          </w:rPr>
          <w:t>Roboterbauteilmanagement</w:t>
        </w:r>
      </w:ins>
      <w:r w:rsidR="00052F84">
        <w:rPr>
          <w:rFonts w:ascii="Arial" w:hAnsi="Arial" w:cs="Arial"/>
        </w:rPr>
        <w:t>system, in welchem sie schnell sehen können wie der aktuelle Lagerbestand ist, sowie die Materialbestellungen des Monats, welches Bauteil in welchem Roboter verbaut wird und in welchem sie jederzeit neue Roboter anlegen und löschen können.</w:t>
      </w:r>
    </w:p>
    <w:p w:rsidR="00052F84" w:rsidRDefault="00052F84" w:rsidP="00DF706C">
      <w:pPr>
        <w:pStyle w:val="Listenabsatz"/>
        <w:ind w:left="360"/>
        <w:rPr>
          <w:ins w:id="35" w:author="sarah.stefan" w:date="2018-07-04T09:00:00Z"/>
          <w:rFonts w:ascii="Arial" w:hAnsi="Arial" w:cs="Arial"/>
        </w:rPr>
      </w:pPr>
      <w:r>
        <w:rPr>
          <w:rFonts w:ascii="Arial" w:hAnsi="Arial" w:cs="Arial"/>
        </w:rPr>
        <w:t xml:space="preserve">Die Lagermitarbeiter sollen außerdem </w:t>
      </w:r>
      <w:r w:rsidR="00C123D1">
        <w:rPr>
          <w:rFonts w:ascii="Arial" w:hAnsi="Arial" w:cs="Arial"/>
        </w:rPr>
        <w:t>die günstigsten Lieferanten und deren Kontaktdaten angezeigt bekommen.</w:t>
      </w:r>
    </w:p>
    <w:p w:rsidR="00417246" w:rsidRDefault="00417246" w:rsidP="00DF706C">
      <w:pPr>
        <w:pStyle w:val="Listenabsatz"/>
        <w:ind w:left="360"/>
        <w:rPr>
          <w:rFonts w:ascii="Arial" w:hAnsi="Arial" w:cs="Arial"/>
        </w:rPr>
      </w:pPr>
      <w:ins w:id="36" w:author="sarah.stefan" w:date="2018-07-04T09:00:00Z">
        <w:r>
          <w:rPr>
            <w:rFonts w:ascii="Arial" w:hAnsi="Arial" w:cs="Arial"/>
          </w:rPr>
          <w:t xml:space="preserve">Des </w:t>
        </w:r>
        <w:proofErr w:type="spellStart"/>
        <w:proofErr w:type="gramStart"/>
        <w:r>
          <w:rPr>
            <w:rFonts w:ascii="Arial" w:hAnsi="Arial" w:cs="Arial"/>
          </w:rPr>
          <w:t>weiteren</w:t>
        </w:r>
        <w:proofErr w:type="spellEnd"/>
        <w:proofErr w:type="gramEnd"/>
        <w:r>
          <w:rPr>
            <w:rFonts w:ascii="Arial" w:hAnsi="Arial" w:cs="Arial"/>
          </w:rPr>
          <w:t xml:space="preserve"> ist das System so konzipiert, dass es mit der Firma mitwachsen und erweitert werden kann bezüglich der Lagerstandorte und Expansion der gesamten Firmenstruktur.</w:t>
        </w:r>
      </w:ins>
    </w:p>
    <w:p w:rsidR="00882DE6" w:rsidRDefault="00882DE6" w:rsidP="00DF706C">
      <w:pPr>
        <w:pStyle w:val="Listenabsatz"/>
        <w:ind w:left="360"/>
        <w:rPr>
          <w:rFonts w:ascii="Arial" w:hAnsi="Arial" w:cs="Arial"/>
        </w:rPr>
      </w:pPr>
    </w:p>
    <w:p w:rsidR="00882DE6" w:rsidRDefault="00882DE6" w:rsidP="00DF706C">
      <w:pPr>
        <w:pStyle w:val="Listenabsatz"/>
        <w:ind w:left="360"/>
        <w:rPr>
          <w:rFonts w:ascii="Arial" w:hAnsi="Arial" w:cs="Arial"/>
        </w:rPr>
      </w:pPr>
    </w:p>
    <w:p w:rsidR="00882DE6" w:rsidRDefault="00882DE6" w:rsidP="00882DE6">
      <w:pPr>
        <w:pStyle w:val="Listenabsatz"/>
        <w:numPr>
          <w:ilvl w:val="1"/>
          <w:numId w:val="4"/>
        </w:numPr>
        <w:rPr>
          <w:ins w:id="37" w:author="sarah.stefan" w:date="2018-07-03T23:44:00Z"/>
          <w:rFonts w:ascii="Arial" w:hAnsi="Arial" w:cs="Arial"/>
        </w:rPr>
      </w:pPr>
      <w:r>
        <w:rPr>
          <w:rFonts w:ascii="Arial" w:hAnsi="Arial" w:cs="Arial"/>
        </w:rPr>
        <w:t>Wochenpla</w:t>
      </w:r>
      <w:ins w:id="38" w:author="sarah.stefan" w:date="2018-07-03T23:44:00Z">
        <w:r w:rsidR="00F46B72">
          <w:rPr>
            <w:rFonts w:ascii="Arial" w:hAnsi="Arial" w:cs="Arial"/>
          </w:rPr>
          <w:t>n</w:t>
        </w:r>
      </w:ins>
      <w:del w:id="39" w:author="sarah.stefan" w:date="2018-07-03T23:44:00Z">
        <w:r w:rsidDel="00F46B72">
          <w:rPr>
            <w:rFonts w:ascii="Arial" w:hAnsi="Arial" w:cs="Arial"/>
          </w:rPr>
          <w:delText>n</w:delText>
        </w:r>
      </w:del>
    </w:p>
    <w:p w:rsidR="00F46B72" w:rsidRDefault="00F46B72">
      <w:pPr>
        <w:pStyle w:val="Listenabsatz"/>
        <w:rPr>
          <w:rFonts w:ascii="Arial" w:hAnsi="Arial" w:cs="Arial"/>
        </w:rPr>
        <w:pPrChange w:id="40" w:author="sarah.stefan" w:date="2018-07-03T23:44:00Z">
          <w:pPr>
            <w:pStyle w:val="Listenabsatz"/>
            <w:numPr>
              <w:ilvl w:val="1"/>
              <w:numId w:val="4"/>
            </w:numPr>
            <w:ind w:left="1428" w:hanging="360"/>
          </w:pPr>
        </w:pPrChange>
      </w:pPr>
    </w:p>
    <w:tbl>
      <w:tblPr>
        <w:tblStyle w:val="Tabellenraster"/>
        <w:tblW w:w="0" w:type="auto"/>
        <w:tblInd w:w="360" w:type="dxa"/>
        <w:tblLook w:val="04A0" w:firstRow="1" w:lastRow="0" w:firstColumn="1" w:lastColumn="0" w:noHBand="0" w:noVBand="1"/>
      </w:tblPr>
      <w:tblGrid>
        <w:gridCol w:w="2855"/>
        <w:gridCol w:w="3007"/>
        <w:gridCol w:w="2840"/>
      </w:tblGrid>
      <w:tr w:rsidR="00882DE6" w:rsidTr="00882DE6">
        <w:tc>
          <w:tcPr>
            <w:tcW w:w="3020" w:type="dxa"/>
          </w:tcPr>
          <w:p w:rsidR="00882DE6" w:rsidRPr="00882DE6" w:rsidRDefault="00882DE6" w:rsidP="00882DE6">
            <w:pPr>
              <w:rPr>
                <w:rFonts w:ascii="Arial" w:hAnsi="Arial" w:cs="Arial"/>
                <w:b/>
                <w:sz w:val="24"/>
              </w:rPr>
            </w:pPr>
            <w:r>
              <w:rPr>
                <w:rFonts w:ascii="Arial" w:hAnsi="Arial" w:cs="Arial"/>
                <w:b/>
                <w:sz w:val="24"/>
              </w:rPr>
              <w:t>Wann?</w:t>
            </w:r>
          </w:p>
        </w:tc>
        <w:tc>
          <w:tcPr>
            <w:tcW w:w="3021" w:type="dxa"/>
          </w:tcPr>
          <w:p w:rsidR="00882DE6" w:rsidRPr="00882DE6" w:rsidRDefault="00882DE6" w:rsidP="00882DE6">
            <w:pPr>
              <w:rPr>
                <w:rFonts w:ascii="Arial" w:hAnsi="Arial" w:cs="Arial"/>
                <w:b/>
                <w:sz w:val="24"/>
              </w:rPr>
            </w:pPr>
            <w:r>
              <w:rPr>
                <w:rFonts w:ascii="Arial" w:hAnsi="Arial" w:cs="Arial"/>
                <w:b/>
                <w:sz w:val="24"/>
              </w:rPr>
              <w:t>Was?</w:t>
            </w:r>
          </w:p>
        </w:tc>
        <w:tc>
          <w:tcPr>
            <w:tcW w:w="3021" w:type="dxa"/>
          </w:tcPr>
          <w:p w:rsidR="00882DE6" w:rsidRPr="00882DE6" w:rsidRDefault="00882DE6" w:rsidP="00882DE6">
            <w:pPr>
              <w:rPr>
                <w:rFonts w:ascii="Arial" w:hAnsi="Arial" w:cs="Arial"/>
                <w:b/>
                <w:sz w:val="24"/>
              </w:rPr>
            </w:pPr>
            <w:r>
              <w:rPr>
                <w:rFonts w:ascii="Arial" w:hAnsi="Arial" w:cs="Arial"/>
                <w:b/>
                <w:sz w:val="24"/>
              </w:rPr>
              <w:t>Wer?</w:t>
            </w:r>
          </w:p>
        </w:tc>
      </w:tr>
      <w:tr w:rsidR="00E972A0" w:rsidTr="00882DE6">
        <w:trPr>
          <w:ins w:id="41" w:author="sarah.stefan" w:date="2018-07-03T23:36:00Z"/>
        </w:trPr>
        <w:tc>
          <w:tcPr>
            <w:tcW w:w="3020" w:type="dxa"/>
          </w:tcPr>
          <w:p w:rsidR="00E972A0" w:rsidRDefault="00E972A0" w:rsidP="00882DE6">
            <w:pPr>
              <w:rPr>
                <w:ins w:id="42" w:author="sarah.stefan" w:date="2018-07-03T23:36:00Z"/>
                <w:rFonts w:ascii="Arial" w:hAnsi="Arial" w:cs="Arial"/>
              </w:rPr>
            </w:pPr>
            <w:ins w:id="43" w:author="sarah.stefan" w:date="2018-07-03T23:36:00Z">
              <w:r>
                <w:rPr>
                  <w:rFonts w:ascii="Arial" w:hAnsi="Arial" w:cs="Arial"/>
                </w:rPr>
                <w:t>29.05.</w:t>
              </w:r>
            </w:ins>
          </w:p>
        </w:tc>
        <w:tc>
          <w:tcPr>
            <w:tcW w:w="3021" w:type="dxa"/>
          </w:tcPr>
          <w:p w:rsidR="00E972A0" w:rsidRDefault="00E972A0" w:rsidP="00882DE6">
            <w:pPr>
              <w:rPr>
                <w:ins w:id="44" w:author="sarah.stefan" w:date="2018-07-03T23:36:00Z"/>
                <w:rFonts w:ascii="Arial" w:hAnsi="Arial" w:cs="Arial"/>
              </w:rPr>
            </w:pPr>
            <w:ins w:id="45" w:author="sarah.stefan" w:date="2018-07-03T23:36:00Z">
              <w:r>
                <w:rPr>
                  <w:rFonts w:ascii="Arial" w:hAnsi="Arial" w:cs="Arial"/>
                </w:rPr>
                <w:t>- Treffen mit Kunden/Ansprechpartnern; erste Einblicke in Unternehmen und Erwartungen</w:t>
              </w:r>
            </w:ins>
          </w:p>
        </w:tc>
        <w:tc>
          <w:tcPr>
            <w:tcW w:w="3021" w:type="dxa"/>
          </w:tcPr>
          <w:p w:rsidR="00E972A0" w:rsidRDefault="00E972A0" w:rsidP="00882DE6">
            <w:pPr>
              <w:rPr>
                <w:ins w:id="46" w:author="sarah.stefan" w:date="2018-07-03T23:36:00Z"/>
                <w:rFonts w:ascii="Arial" w:hAnsi="Arial" w:cs="Arial"/>
              </w:rPr>
            </w:pPr>
          </w:p>
        </w:tc>
      </w:tr>
      <w:tr w:rsidR="00E972A0" w:rsidTr="00882DE6">
        <w:trPr>
          <w:ins w:id="47" w:author="sarah.stefan" w:date="2018-07-03T23:38:00Z"/>
        </w:trPr>
        <w:tc>
          <w:tcPr>
            <w:tcW w:w="3020" w:type="dxa"/>
          </w:tcPr>
          <w:p w:rsidR="00E972A0" w:rsidRDefault="00E972A0" w:rsidP="00882DE6">
            <w:pPr>
              <w:rPr>
                <w:ins w:id="48" w:author="sarah.stefan" w:date="2018-07-03T23:38:00Z"/>
                <w:rFonts w:ascii="Arial" w:hAnsi="Arial" w:cs="Arial"/>
              </w:rPr>
            </w:pPr>
            <w:ins w:id="49" w:author="sarah.stefan" w:date="2018-07-03T23:38:00Z">
              <w:r>
                <w:rPr>
                  <w:rFonts w:ascii="Arial" w:hAnsi="Arial" w:cs="Arial"/>
                </w:rPr>
                <w:t>31.05.</w:t>
              </w:r>
            </w:ins>
          </w:p>
        </w:tc>
        <w:tc>
          <w:tcPr>
            <w:tcW w:w="3021" w:type="dxa"/>
          </w:tcPr>
          <w:p w:rsidR="00E972A0" w:rsidRDefault="00E972A0" w:rsidP="00882DE6">
            <w:pPr>
              <w:rPr>
                <w:ins w:id="50" w:author="sarah.stefan" w:date="2018-07-03T23:38:00Z"/>
                <w:rFonts w:ascii="Arial" w:hAnsi="Arial" w:cs="Arial"/>
              </w:rPr>
            </w:pPr>
            <w:ins w:id="51" w:author="sarah.stefan" w:date="2018-07-03T23:38:00Z">
              <w:r>
                <w:rPr>
                  <w:rFonts w:ascii="Arial" w:hAnsi="Arial" w:cs="Arial"/>
                </w:rPr>
                <w:t xml:space="preserve">- Treffen mit Kunden/Ansprechpartnern: Betriebsinfos von </w:t>
              </w:r>
              <w:proofErr w:type="spellStart"/>
              <w:r>
                <w:rPr>
                  <w:rFonts w:ascii="Arial" w:hAnsi="Arial" w:cs="Arial"/>
                </w:rPr>
                <w:t>Bieb.O</w:t>
              </w:r>
              <w:proofErr w:type="spellEnd"/>
            </w:ins>
          </w:p>
        </w:tc>
        <w:tc>
          <w:tcPr>
            <w:tcW w:w="3021" w:type="dxa"/>
          </w:tcPr>
          <w:p w:rsidR="00E972A0" w:rsidRDefault="00E972A0" w:rsidP="00882DE6">
            <w:pPr>
              <w:rPr>
                <w:ins w:id="52" w:author="sarah.stefan" w:date="2018-07-03T23:38:00Z"/>
                <w:rFonts w:ascii="Arial" w:hAnsi="Arial" w:cs="Arial"/>
              </w:rPr>
            </w:pPr>
          </w:p>
        </w:tc>
      </w:tr>
      <w:tr w:rsidR="00E972A0" w:rsidTr="00882DE6">
        <w:trPr>
          <w:ins w:id="53" w:author="sarah.stefan" w:date="2018-07-03T23:40:00Z"/>
        </w:trPr>
        <w:tc>
          <w:tcPr>
            <w:tcW w:w="3020" w:type="dxa"/>
          </w:tcPr>
          <w:p w:rsidR="00E972A0" w:rsidRDefault="00E972A0" w:rsidP="00882DE6">
            <w:pPr>
              <w:rPr>
                <w:ins w:id="54" w:author="sarah.stefan" w:date="2018-07-03T23:40:00Z"/>
                <w:rFonts w:ascii="Arial" w:hAnsi="Arial" w:cs="Arial"/>
              </w:rPr>
            </w:pPr>
            <w:ins w:id="55" w:author="sarah.stefan" w:date="2018-07-03T23:40:00Z">
              <w:r>
                <w:rPr>
                  <w:rFonts w:ascii="Arial" w:hAnsi="Arial" w:cs="Arial"/>
                </w:rPr>
                <w:t>09.06.</w:t>
              </w:r>
            </w:ins>
          </w:p>
        </w:tc>
        <w:tc>
          <w:tcPr>
            <w:tcW w:w="3021" w:type="dxa"/>
          </w:tcPr>
          <w:p w:rsidR="00E972A0" w:rsidRDefault="00E972A0" w:rsidP="00882DE6">
            <w:pPr>
              <w:rPr>
                <w:ins w:id="56" w:author="sarah.stefan" w:date="2018-07-03T23:40:00Z"/>
                <w:rFonts w:ascii="Arial" w:hAnsi="Arial" w:cs="Arial"/>
              </w:rPr>
            </w:pPr>
            <w:ins w:id="57" w:author="sarah.stefan" w:date="2018-07-03T23:40:00Z">
              <w:r>
                <w:rPr>
                  <w:rFonts w:ascii="Arial" w:hAnsi="Arial" w:cs="Arial"/>
                </w:rPr>
                <w:t xml:space="preserve">- </w:t>
              </w:r>
            </w:ins>
            <w:ins w:id="58" w:author="sarah.stefan" w:date="2018-07-03T23:41:00Z">
              <w:r>
                <w:rPr>
                  <w:rFonts w:ascii="Arial" w:hAnsi="Arial" w:cs="Arial"/>
                </w:rPr>
                <w:t xml:space="preserve">Konzept zu </w:t>
              </w:r>
            </w:ins>
            <w:ins w:id="59" w:author="sarah.stefan" w:date="2018-07-03T23:40:00Z">
              <w:r>
                <w:rPr>
                  <w:rFonts w:ascii="Arial" w:hAnsi="Arial" w:cs="Arial"/>
                </w:rPr>
                <w:t>Diagrammen erarbeiten, Fragestunde mit Kunden/Ansprechpartnern, Versionskontrolle</w:t>
              </w:r>
            </w:ins>
          </w:p>
        </w:tc>
        <w:tc>
          <w:tcPr>
            <w:tcW w:w="3021" w:type="dxa"/>
          </w:tcPr>
          <w:p w:rsidR="00E972A0" w:rsidRDefault="00E972A0" w:rsidP="00882DE6">
            <w:pPr>
              <w:rPr>
                <w:ins w:id="60" w:author="sarah.stefan" w:date="2018-07-03T23:40:00Z"/>
                <w:rFonts w:ascii="Arial" w:hAnsi="Arial" w:cs="Arial"/>
              </w:rPr>
            </w:pPr>
          </w:p>
        </w:tc>
      </w:tr>
      <w:tr w:rsidR="00882DE6" w:rsidTr="00882DE6">
        <w:tc>
          <w:tcPr>
            <w:tcW w:w="3020" w:type="dxa"/>
          </w:tcPr>
          <w:p w:rsidR="00882DE6" w:rsidRDefault="00882DE6" w:rsidP="00882DE6">
            <w:pPr>
              <w:rPr>
                <w:rFonts w:ascii="Arial" w:hAnsi="Arial" w:cs="Arial"/>
              </w:rPr>
            </w:pPr>
            <w:r>
              <w:rPr>
                <w:rFonts w:ascii="Arial" w:hAnsi="Arial" w:cs="Arial"/>
              </w:rPr>
              <w:t>13.06.</w:t>
            </w:r>
          </w:p>
        </w:tc>
        <w:tc>
          <w:tcPr>
            <w:tcW w:w="3021" w:type="dxa"/>
          </w:tcPr>
          <w:p w:rsidR="00882DE6" w:rsidRDefault="00882DE6" w:rsidP="00882DE6">
            <w:pPr>
              <w:rPr>
                <w:rFonts w:ascii="Arial" w:hAnsi="Arial" w:cs="Arial"/>
              </w:rPr>
            </w:pPr>
            <w:r>
              <w:rPr>
                <w:rFonts w:ascii="Arial" w:hAnsi="Arial" w:cs="Arial"/>
              </w:rPr>
              <w:t>- erster Entwurf des eER-Modells der Datenbank</w:t>
            </w:r>
          </w:p>
        </w:tc>
        <w:tc>
          <w:tcPr>
            <w:tcW w:w="3021" w:type="dxa"/>
          </w:tcPr>
          <w:p w:rsidR="00882DE6" w:rsidRDefault="00882DE6" w:rsidP="00882DE6">
            <w:pPr>
              <w:rPr>
                <w:rFonts w:ascii="Arial" w:hAnsi="Arial" w:cs="Arial"/>
              </w:rPr>
            </w:pPr>
          </w:p>
        </w:tc>
      </w:tr>
      <w:tr w:rsidR="00882DE6" w:rsidTr="00882DE6">
        <w:tc>
          <w:tcPr>
            <w:tcW w:w="3020" w:type="dxa"/>
          </w:tcPr>
          <w:p w:rsidR="00882DE6" w:rsidRDefault="00882DE6" w:rsidP="00882DE6">
            <w:pPr>
              <w:rPr>
                <w:rFonts w:ascii="Arial" w:hAnsi="Arial" w:cs="Arial"/>
              </w:rPr>
            </w:pPr>
            <w:r>
              <w:rPr>
                <w:rFonts w:ascii="Arial" w:hAnsi="Arial" w:cs="Arial"/>
              </w:rPr>
              <w:t>13.06.</w:t>
            </w:r>
          </w:p>
        </w:tc>
        <w:tc>
          <w:tcPr>
            <w:tcW w:w="3021" w:type="dxa"/>
          </w:tcPr>
          <w:p w:rsidR="00882DE6" w:rsidRDefault="00882DE6" w:rsidP="00882DE6">
            <w:pPr>
              <w:rPr>
                <w:rFonts w:ascii="Arial" w:hAnsi="Arial" w:cs="Arial"/>
              </w:rPr>
            </w:pPr>
            <w:r>
              <w:rPr>
                <w:rFonts w:ascii="Arial" w:hAnsi="Arial" w:cs="Arial"/>
              </w:rPr>
              <w:t>- erste Beschreibung der Datenbank (Entitätsbeschreibung)</w:t>
            </w:r>
          </w:p>
        </w:tc>
        <w:tc>
          <w:tcPr>
            <w:tcW w:w="3021" w:type="dxa"/>
          </w:tcPr>
          <w:p w:rsidR="00882DE6" w:rsidRDefault="00882DE6" w:rsidP="00882DE6">
            <w:pPr>
              <w:rPr>
                <w:rFonts w:ascii="Arial" w:hAnsi="Arial" w:cs="Arial"/>
              </w:rPr>
            </w:pPr>
          </w:p>
        </w:tc>
      </w:tr>
      <w:tr w:rsidR="00300EEF" w:rsidTr="00882DE6">
        <w:tc>
          <w:tcPr>
            <w:tcW w:w="3020" w:type="dxa"/>
          </w:tcPr>
          <w:p w:rsidR="00300EEF" w:rsidRDefault="00300EEF" w:rsidP="00882DE6">
            <w:pPr>
              <w:rPr>
                <w:rFonts w:ascii="Arial" w:hAnsi="Arial" w:cs="Arial"/>
              </w:rPr>
            </w:pPr>
            <w:r>
              <w:rPr>
                <w:rFonts w:ascii="Arial" w:hAnsi="Arial" w:cs="Arial"/>
              </w:rPr>
              <w:lastRenderedPageBreak/>
              <w:t>18.06.</w:t>
            </w:r>
          </w:p>
        </w:tc>
        <w:tc>
          <w:tcPr>
            <w:tcW w:w="3021" w:type="dxa"/>
          </w:tcPr>
          <w:p w:rsidR="00300EEF" w:rsidRDefault="00300EEF" w:rsidP="00300EEF">
            <w:pPr>
              <w:pStyle w:val="HTMLVorformatiert"/>
              <w:rPr>
                <w:rFonts w:ascii="Arial" w:hAnsi="Arial" w:cs="Arial"/>
                <w:sz w:val="22"/>
              </w:rPr>
            </w:pPr>
            <w:r>
              <w:rPr>
                <w:rFonts w:ascii="Arial" w:hAnsi="Arial" w:cs="Arial"/>
              </w:rPr>
              <w:t xml:space="preserve">- </w:t>
            </w:r>
            <w:r w:rsidRPr="00300EEF">
              <w:rPr>
                <w:rFonts w:ascii="Arial" w:hAnsi="Arial" w:cs="Arial"/>
                <w:sz w:val="22"/>
                <w:szCs w:val="22"/>
              </w:rPr>
              <w:t>Entitätsbeschreibung: Spezifikationen</w:t>
            </w:r>
            <w:r>
              <w:rPr>
                <w:rFonts w:ascii="Arial" w:hAnsi="Arial" w:cs="Arial"/>
                <w:sz w:val="22"/>
              </w:rPr>
              <w:t xml:space="preserve"> überarbeitet, </w:t>
            </w:r>
            <w:r w:rsidRPr="00300EEF">
              <w:rPr>
                <w:rFonts w:ascii="Arial" w:hAnsi="Arial" w:cs="Arial"/>
                <w:sz w:val="22"/>
              </w:rPr>
              <w:t>Lagermitarbeiter entfernt</w:t>
            </w:r>
          </w:p>
          <w:p w:rsidR="00300EEF" w:rsidRDefault="00300EEF" w:rsidP="00300EEF">
            <w:pPr>
              <w:pStyle w:val="HTMLVorformatiert"/>
            </w:pPr>
            <w:r>
              <w:rPr>
                <w:rFonts w:ascii="Arial" w:hAnsi="Arial" w:cs="Arial"/>
                <w:sz w:val="22"/>
              </w:rPr>
              <w:t xml:space="preserve">- Datenbankübersicht: </w:t>
            </w:r>
            <w:r w:rsidRPr="00300EEF">
              <w:rPr>
                <w:rFonts w:ascii="Arial" w:hAnsi="Arial" w:cs="Arial"/>
                <w:sz w:val="22"/>
              </w:rPr>
              <w:t xml:space="preserve">spezifiziert, </w:t>
            </w:r>
            <w:proofErr w:type="spellStart"/>
            <w:r w:rsidRPr="00300EEF">
              <w:rPr>
                <w:rFonts w:ascii="Arial" w:hAnsi="Arial" w:cs="Arial"/>
                <w:sz w:val="22"/>
              </w:rPr>
              <w:t>ID's</w:t>
            </w:r>
            <w:proofErr w:type="spellEnd"/>
            <w:r w:rsidRPr="00300EEF">
              <w:rPr>
                <w:rFonts w:ascii="Arial" w:hAnsi="Arial" w:cs="Arial"/>
                <w:sz w:val="22"/>
              </w:rPr>
              <w:t xml:space="preserve"> reduziert, Beziehungen eingefügt</w:t>
            </w:r>
          </w:p>
          <w:p w:rsidR="00300EEF" w:rsidRPr="00300EEF" w:rsidRDefault="00300EEF" w:rsidP="00300EEF">
            <w:pPr>
              <w:pStyle w:val="HTMLVorformatiert"/>
              <w:rPr>
                <w:rFonts w:ascii="Arial" w:hAnsi="Arial" w:cs="Arial"/>
                <w:sz w:val="22"/>
              </w:rPr>
            </w:pPr>
          </w:p>
          <w:p w:rsidR="00300EEF" w:rsidRDefault="00300EEF" w:rsidP="00882DE6">
            <w:pPr>
              <w:rPr>
                <w:rFonts w:ascii="Arial" w:hAnsi="Arial" w:cs="Arial"/>
              </w:rPr>
            </w:pPr>
          </w:p>
        </w:tc>
        <w:tc>
          <w:tcPr>
            <w:tcW w:w="3021" w:type="dxa"/>
          </w:tcPr>
          <w:p w:rsidR="00300EEF" w:rsidRDefault="00300EEF" w:rsidP="00882DE6">
            <w:pPr>
              <w:rPr>
                <w:rFonts w:ascii="Arial" w:hAnsi="Arial" w:cs="Arial"/>
              </w:rPr>
            </w:pPr>
          </w:p>
        </w:tc>
      </w:tr>
      <w:tr w:rsidR="00882DE6" w:rsidTr="00882DE6">
        <w:tc>
          <w:tcPr>
            <w:tcW w:w="3020" w:type="dxa"/>
          </w:tcPr>
          <w:p w:rsidR="00882DE6" w:rsidRDefault="00300EEF" w:rsidP="00882DE6">
            <w:pPr>
              <w:rPr>
                <w:rFonts w:ascii="Arial" w:hAnsi="Arial" w:cs="Arial"/>
              </w:rPr>
            </w:pPr>
            <w:r>
              <w:rPr>
                <w:rFonts w:ascii="Arial" w:hAnsi="Arial" w:cs="Arial"/>
              </w:rPr>
              <w:t>25.06.</w:t>
            </w:r>
          </w:p>
        </w:tc>
        <w:tc>
          <w:tcPr>
            <w:tcW w:w="3021" w:type="dxa"/>
          </w:tcPr>
          <w:p w:rsidR="00882DE6" w:rsidRDefault="00300EEF" w:rsidP="00882DE6">
            <w:pPr>
              <w:rPr>
                <w:rFonts w:ascii="Arial" w:hAnsi="Arial" w:cs="Arial"/>
              </w:rPr>
            </w:pPr>
            <w:r>
              <w:rPr>
                <w:rFonts w:ascii="Arial" w:hAnsi="Arial" w:cs="Arial"/>
              </w:rPr>
              <w:t>- Entitätsbeschreibung konkretisiert</w:t>
            </w:r>
          </w:p>
          <w:p w:rsidR="00300EEF" w:rsidRDefault="00300EEF" w:rsidP="00882DE6">
            <w:pPr>
              <w:rPr>
                <w:rFonts w:ascii="Arial" w:hAnsi="Arial" w:cs="Arial"/>
              </w:rPr>
            </w:pPr>
            <w:r>
              <w:rPr>
                <w:rFonts w:ascii="Arial" w:hAnsi="Arial" w:cs="Arial"/>
              </w:rPr>
              <w:t>- eER-Modell: Warenkorb eingefügt; Beziehungen überarbeitet, ID bei Ansprechpartner eingefügt</w:t>
            </w:r>
          </w:p>
          <w:p w:rsidR="00300EEF" w:rsidRPr="00300EEF" w:rsidRDefault="00300EEF" w:rsidP="00300EEF">
            <w:pPr>
              <w:pStyle w:val="HTMLVorformatiert"/>
            </w:pPr>
            <w:r>
              <w:rPr>
                <w:rFonts w:ascii="Arial" w:hAnsi="Arial" w:cs="Arial"/>
              </w:rPr>
              <w:t xml:space="preserve">- </w:t>
            </w:r>
            <w:r w:rsidRPr="00300EEF">
              <w:rPr>
                <w:rFonts w:ascii="Arial" w:hAnsi="Arial" w:cs="Arial"/>
                <w:sz w:val="22"/>
              </w:rPr>
              <w:t xml:space="preserve">Relationales Modell: </w:t>
            </w:r>
          </w:p>
          <w:p w:rsidR="00300EEF" w:rsidRPr="00300EEF" w:rsidRDefault="00300EEF" w:rsidP="00300EEF">
            <w:pPr>
              <w:pStyle w:val="HTMLVorformatiert"/>
              <w:rPr>
                <w:rFonts w:ascii="Arial" w:hAnsi="Arial" w:cs="Arial"/>
                <w:sz w:val="22"/>
              </w:rPr>
            </w:pPr>
            <w:r w:rsidRPr="00300EEF">
              <w:rPr>
                <w:rFonts w:ascii="Arial" w:hAnsi="Arial" w:cs="Arial"/>
                <w:sz w:val="22"/>
              </w:rPr>
              <w:t>Spaltenübersicht für die Tabellen Angebot, Bauteile und Einkäufe</w:t>
            </w:r>
            <w:r>
              <w:rPr>
                <w:rFonts w:ascii="Arial" w:hAnsi="Arial" w:cs="Arial"/>
              </w:rPr>
              <w:t xml:space="preserve">; </w:t>
            </w:r>
            <w:r w:rsidRPr="00300EEF">
              <w:rPr>
                <w:rFonts w:ascii="Arial" w:hAnsi="Arial" w:cs="Arial"/>
                <w:sz w:val="22"/>
              </w:rPr>
              <w:t>Ansprechpartner, Lieferanten, Adressen</w:t>
            </w:r>
            <w:r>
              <w:rPr>
                <w:rFonts w:ascii="Arial" w:hAnsi="Arial" w:cs="Arial"/>
                <w:sz w:val="22"/>
              </w:rPr>
              <w:t xml:space="preserve"> hinzugefügt</w:t>
            </w:r>
          </w:p>
          <w:p w:rsidR="00300EEF" w:rsidRPr="00300EEF" w:rsidRDefault="00300EEF" w:rsidP="00300EEF">
            <w:pPr>
              <w:pStyle w:val="HTMLVorformatiert"/>
              <w:rPr>
                <w:rFonts w:ascii="Arial" w:hAnsi="Arial" w:cs="Arial"/>
                <w:sz w:val="22"/>
              </w:rPr>
            </w:pPr>
            <w:r>
              <w:rPr>
                <w:rFonts w:ascii="Arial" w:hAnsi="Arial" w:cs="Arial"/>
                <w:sz w:val="22"/>
              </w:rPr>
              <w:t xml:space="preserve">- </w:t>
            </w:r>
            <w:r w:rsidRPr="00300EEF">
              <w:rPr>
                <w:rFonts w:ascii="Arial" w:hAnsi="Arial" w:cs="Arial"/>
                <w:sz w:val="22"/>
              </w:rPr>
              <w:t>DB_BIEB_O_SKRIPT:</w:t>
            </w:r>
          </w:p>
          <w:p w:rsidR="00300EEF" w:rsidRPr="00300EEF" w:rsidRDefault="00300EEF" w:rsidP="00300EEF">
            <w:pPr>
              <w:pStyle w:val="HTMLVorformatiert"/>
              <w:rPr>
                <w:rFonts w:ascii="Arial" w:hAnsi="Arial" w:cs="Arial"/>
                <w:sz w:val="22"/>
              </w:rPr>
            </w:pPr>
            <w:r w:rsidRPr="00300EEF">
              <w:rPr>
                <w:rFonts w:ascii="Arial" w:hAnsi="Arial" w:cs="Arial"/>
                <w:sz w:val="22"/>
              </w:rPr>
              <w:t>- Erstellung Datenbank</w:t>
            </w:r>
          </w:p>
          <w:p w:rsidR="00300EEF" w:rsidRPr="00300EEF" w:rsidRDefault="00300EEF" w:rsidP="00300EEF">
            <w:pPr>
              <w:pStyle w:val="HTMLVorformatiert"/>
              <w:rPr>
                <w:rFonts w:ascii="Arial" w:hAnsi="Arial" w:cs="Arial"/>
                <w:sz w:val="22"/>
              </w:rPr>
            </w:pPr>
            <w:r w:rsidRPr="00300EEF">
              <w:rPr>
                <w:rFonts w:ascii="Arial" w:hAnsi="Arial" w:cs="Arial"/>
                <w:sz w:val="22"/>
              </w:rPr>
              <w:t>- Erstellung Tabellen vorbereitet</w:t>
            </w:r>
          </w:p>
          <w:p w:rsidR="00300EEF" w:rsidRPr="00300EEF" w:rsidRDefault="00300EEF" w:rsidP="00300EEF">
            <w:pPr>
              <w:pStyle w:val="HTMLVorformatiert"/>
              <w:rPr>
                <w:rFonts w:ascii="Arial" w:hAnsi="Arial" w:cs="Arial"/>
                <w:sz w:val="22"/>
              </w:rPr>
            </w:pPr>
            <w:r w:rsidRPr="00300EEF">
              <w:rPr>
                <w:rFonts w:ascii="Arial" w:hAnsi="Arial" w:cs="Arial"/>
                <w:sz w:val="22"/>
              </w:rPr>
              <w:t>- Tabellen Angebot, Warenkorb und Einkäufe erstellt</w:t>
            </w:r>
          </w:p>
          <w:p w:rsidR="00300EEF" w:rsidRPr="00300EEF" w:rsidRDefault="00300EEF" w:rsidP="0030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0"/>
                <w:lang w:eastAsia="de-DE"/>
              </w:rPr>
            </w:pPr>
          </w:p>
          <w:p w:rsidR="00300EEF" w:rsidRDefault="00300EEF" w:rsidP="00882DE6">
            <w:pPr>
              <w:rPr>
                <w:rFonts w:ascii="Arial" w:hAnsi="Arial" w:cs="Arial"/>
              </w:rPr>
            </w:pPr>
          </w:p>
        </w:tc>
        <w:tc>
          <w:tcPr>
            <w:tcW w:w="3021" w:type="dxa"/>
          </w:tcPr>
          <w:p w:rsidR="00882DE6" w:rsidRDefault="00882DE6" w:rsidP="00882DE6">
            <w:pPr>
              <w:rPr>
                <w:rFonts w:ascii="Arial" w:hAnsi="Arial" w:cs="Arial"/>
              </w:rPr>
            </w:pPr>
          </w:p>
        </w:tc>
      </w:tr>
      <w:tr w:rsidR="00300EEF" w:rsidTr="00882DE6">
        <w:trPr>
          <w:ins w:id="61" w:author="sarah.stefan" w:date="2018-07-03T23:33:00Z"/>
        </w:trPr>
        <w:tc>
          <w:tcPr>
            <w:tcW w:w="3020" w:type="dxa"/>
          </w:tcPr>
          <w:p w:rsidR="00300EEF" w:rsidRDefault="00300EEF" w:rsidP="00882DE6">
            <w:pPr>
              <w:rPr>
                <w:ins w:id="62" w:author="sarah.stefan" w:date="2018-07-03T23:33:00Z"/>
                <w:rFonts w:ascii="Arial" w:hAnsi="Arial" w:cs="Arial"/>
              </w:rPr>
            </w:pPr>
            <w:ins w:id="63" w:author="sarah.stefan" w:date="2018-07-03T23:33:00Z">
              <w:r>
                <w:rPr>
                  <w:rFonts w:ascii="Arial" w:hAnsi="Arial" w:cs="Arial"/>
                </w:rPr>
                <w:t>27.06.</w:t>
              </w:r>
            </w:ins>
          </w:p>
        </w:tc>
        <w:tc>
          <w:tcPr>
            <w:tcW w:w="3021" w:type="dxa"/>
          </w:tcPr>
          <w:p w:rsidR="00300EEF" w:rsidRDefault="00300EEF" w:rsidP="00882DE6">
            <w:pPr>
              <w:rPr>
                <w:ins w:id="64" w:author="sarah.stefan" w:date="2018-07-03T23:33:00Z"/>
                <w:rFonts w:ascii="Arial" w:hAnsi="Arial" w:cs="Arial"/>
              </w:rPr>
            </w:pPr>
            <w:ins w:id="65" w:author="sarah.stefan" w:date="2018-07-03T23:33:00Z">
              <w:r>
                <w:rPr>
                  <w:rFonts w:ascii="Arial" w:hAnsi="Arial" w:cs="Arial"/>
                </w:rPr>
                <w:t>- verfeinertes Use Case: Materialverwaltung</w:t>
              </w:r>
            </w:ins>
          </w:p>
        </w:tc>
        <w:tc>
          <w:tcPr>
            <w:tcW w:w="3021" w:type="dxa"/>
          </w:tcPr>
          <w:p w:rsidR="00300EEF" w:rsidRDefault="00300EEF" w:rsidP="00882DE6">
            <w:pPr>
              <w:rPr>
                <w:ins w:id="66" w:author="sarah.stefan" w:date="2018-07-03T23:33:00Z"/>
                <w:rFonts w:ascii="Arial" w:hAnsi="Arial" w:cs="Arial"/>
              </w:rPr>
            </w:pPr>
          </w:p>
        </w:tc>
      </w:tr>
      <w:tr w:rsidR="00882DE6" w:rsidTr="00882DE6">
        <w:tc>
          <w:tcPr>
            <w:tcW w:w="3020" w:type="dxa"/>
          </w:tcPr>
          <w:p w:rsidR="00882DE6" w:rsidRDefault="00300EEF" w:rsidP="00882DE6">
            <w:pPr>
              <w:rPr>
                <w:rFonts w:ascii="Arial" w:hAnsi="Arial" w:cs="Arial"/>
              </w:rPr>
            </w:pPr>
            <w:r>
              <w:rPr>
                <w:rFonts w:ascii="Arial" w:hAnsi="Arial" w:cs="Arial"/>
              </w:rPr>
              <w:t>30.06.</w:t>
            </w:r>
          </w:p>
        </w:tc>
        <w:tc>
          <w:tcPr>
            <w:tcW w:w="3021" w:type="dxa"/>
          </w:tcPr>
          <w:p w:rsidR="00882DE6" w:rsidRDefault="00300EEF" w:rsidP="00882DE6">
            <w:pPr>
              <w:rPr>
                <w:rFonts w:ascii="Arial" w:hAnsi="Arial" w:cs="Arial"/>
              </w:rPr>
            </w:pPr>
            <w:r>
              <w:rPr>
                <w:rFonts w:ascii="Arial" w:hAnsi="Arial" w:cs="Arial"/>
              </w:rPr>
              <w:t>-</w:t>
            </w:r>
            <w:ins w:id="67" w:author="sarah.stefan" w:date="2018-07-03T23:32:00Z">
              <w:r>
                <w:rPr>
                  <w:rFonts w:ascii="Arial" w:hAnsi="Arial" w:cs="Arial"/>
                </w:rPr>
                <w:t xml:space="preserve"> </w:t>
              </w:r>
            </w:ins>
            <w:r>
              <w:rPr>
                <w:rFonts w:ascii="Arial" w:hAnsi="Arial" w:cs="Arial"/>
              </w:rPr>
              <w:t>e</w:t>
            </w:r>
            <w:ins w:id="68" w:author="sarah.stefan" w:date="2018-07-03T23:32:00Z">
              <w:r>
                <w:rPr>
                  <w:rFonts w:ascii="Arial" w:hAnsi="Arial" w:cs="Arial"/>
                </w:rPr>
                <w:t>ER-Modell: Lager geändert; Lagerbestand hinzugefügt</w:t>
              </w:r>
            </w:ins>
          </w:p>
        </w:tc>
        <w:tc>
          <w:tcPr>
            <w:tcW w:w="3021" w:type="dxa"/>
          </w:tcPr>
          <w:p w:rsidR="00882DE6" w:rsidRDefault="00882DE6" w:rsidP="00882DE6">
            <w:pPr>
              <w:rPr>
                <w:rFonts w:ascii="Arial" w:hAnsi="Arial" w:cs="Arial"/>
              </w:rPr>
            </w:pPr>
          </w:p>
        </w:tc>
      </w:tr>
      <w:tr w:rsidR="00882DE6" w:rsidTr="00882DE6">
        <w:tc>
          <w:tcPr>
            <w:tcW w:w="3020" w:type="dxa"/>
          </w:tcPr>
          <w:p w:rsidR="00882DE6" w:rsidRDefault="00E972A0" w:rsidP="00882DE6">
            <w:pPr>
              <w:rPr>
                <w:rFonts w:ascii="Arial" w:hAnsi="Arial" w:cs="Arial"/>
              </w:rPr>
            </w:pPr>
            <w:ins w:id="69" w:author="sarah.stefan" w:date="2018-07-03T23:34:00Z">
              <w:r>
                <w:rPr>
                  <w:rFonts w:ascii="Arial" w:hAnsi="Arial" w:cs="Arial"/>
                </w:rPr>
                <w:t>01.07.</w:t>
              </w:r>
            </w:ins>
          </w:p>
        </w:tc>
        <w:tc>
          <w:tcPr>
            <w:tcW w:w="3021" w:type="dxa"/>
          </w:tcPr>
          <w:p w:rsidR="00882DE6" w:rsidRDefault="008A7D93" w:rsidP="00882DE6">
            <w:pPr>
              <w:rPr>
                <w:rFonts w:ascii="Arial" w:hAnsi="Arial" w:cs="Arial"/>
              </w:rPr>
            </w:pPr>
            <w:ins w:id="70" w:author="sarah.stefan" w:date="2018-07-03T23:34:00Z">
              <w:r>
                <w:rPr>
                  <w:rFonts w:ascii="Arial" w:hAnsi="Arial" w:cs="Arial"/>
                </w:rPr>
                <w:t>- Aktivität</w:t>
              </w:r>
            </w:ins>
            <w:ins w:id="71" w:author="sarah.stefan" w:date="2018-07-04T09:33:00Z">
              <w:r>
                <w:rPr>
                  <w:rFonts w:ascii="Arial" w:hAnsi="Arial" w:cs="Arial"/>
                </w:rPr>
                <w:t>s</w:t>
              </w:r>
            </w:ins>
            <w:ins w:id="72" w:author="sarah.stefan" w:date="2018-07-03T23:34:00Z">
              <w:r w:rsidR="00E972A0">
                <w:rPr>
                  <w:rFonts w:ascii="Arial" w:hAnsi="Arial" w:cs="Arial"/>
                </w:rPr>
                <w:t xml:space="preserve">diagramm: Stückzahlprüfung, </w:t>
              </w:r>
            </w:ins>
            <w:ins w:id="73" w:author="sarah.stefan" w:date="2018-07-03T23:35:00Z">
              <w:r w:rsidR="00E972A0">
                <w:rPr>
                  <w:rFonts w:ascii="Arial" w:hAnsi="Arial" w:cs="Arial"/>
                </w:rPr>
                <w:t>Einkauf</w:t>
              </w:r>
            </w:ins>
            <w:ins w:id="74" w:author="sarah.stefan" w:date="2018-07-04T09:32:00Z">
              <w:r>
                <w:rPr>
                  <w:rFonts w:ascii="Arial" w:hAnsi="Arial" w:cs="Arial"/>
                </w:rPr>
                <w:t xml:space="preserve"> erste Entwürfe</w:t>
              </w:r>
            </w:ins>
          </w:p>
        </w:tc>
        <w:tc>
          <w:tcPr>
            <w:tcW w:w="3021" w:type="dxa"/>
          </w:tcPr>
          <w:p w:rsidR="00882DE6" w:rsidRDefault="00882DE6" w:rsidP="00882DE6">
            <w:pPr>
              <w:rPr>
                <w:rFonts w:ascii="Arial" w:hAnsi="Arial" w:cs="Arial"/>
              </w:rPr>
            </w:pPr>
          </w:p>
        </w:tc>
      </w:tr>
      <w:tr w:rsidR="00882DE6" w:rsidTr="00882DE6">
        <w:tc>
          <w:tcPr>
            <w:tcW w:w="3020" w:type="dxa"/>
          </w:tcPr>
          <w:p w:rsidR="00882DE6" w:rsidRDefault="00237031" w:rsidP="00882DE6">
            <w:pPr>
              <w:rPr>
                <w:rFonts w:ascii="Arial" w:hAnsi="Arial" w:cs="Arial"/>
              </w:rPr>
            </w:pPr>
            <w:ins w:id="75" w:author="sarah.stefan" w:date="2018-07-04T00:09:00Z">
              <w:r>
                <w:rPr>
                  <w:rFonts w:ascii="Arial" w:hAnsi="Arial" w:cs="Arial"/>
                </w:rPr>
                <w:t>03.07.</w:t>
              </w:r>
            </w:ins>
          </w:p>
        </w:tc>
        <w:tc>
          <w:tcPr>
            <w:tcW w:w="3021" w:type="dxa"/>
          </w:tcPr>
          <w:p w:rsidR="00882DE6" w:rsidRDefault="00237031" w:rsidP="00882DE6">
            <w:pPr>
              <w:rPr>
                <w:ins w:id="76" w:author="sarah.stefan" w:date="2018-07-04T00:09:00Z"/>
                <w:rFonts w:ascii="Arial" w:hAnsi="Arial" w:cs="Arial"/>
              </w:rPr>
            </w:pPr>
            <w:ins w:id="77" w:author="sarah.stefan" w:date="2018-07-04T00:09:00Z">
              <w:r>
                <w:rPr>
                  <w:rFonts w:ascii="Arial" w:hAnsi="Arial" w:cs="Arial"/>
                </w:rPr>
                <w:t>- Funktionen, Prozeduren, Trigger bearbeiten</w:t>
              </w:r>
            </w:ins>
          </w:p>
          <w:p w:rsidR="00237031" w:rsidRDefault="00237031" w:rsidP="00882DE6">
            <w:pPr>
              <w:rPr>
                <w:rFonts w:ascii="Arial" w:hAnsi="Arial" w:cs="Arial"/>
              </w:rPr>
            </w:pPr>
            <w:ins w:id="78" w:author="sarah.stefan" w:date="2018-07-04T00:10:00Z">
              <w:r>
                <w:rPr>
                  <w:rFonts w:ascii="Arial" w:hAnsi="Arial" w:cs="Arial"/>
                </w:rPr>
                <w:t>- Dokumentation bearbeiten</w:t>
              </w:r>
            </w:ins>
          </w:p>
        </w:tc>
        <w:tc>
          <w:tcPr>
            <w:tcW w:w="3021" w:type="dxa"/>
          </w:tcPr>
          <w:p w:rsidR="00882DE6" w:rsidRDefault="00882DE6" w:rsidP="00882DE6">
            <w:pPr>
              <w:rPr>
                <w:rFonts w:ascii="Arial" w:hAnsi="Arial" w:cs="Arial"/>
              </w:rPr>
            </w:pPr>
          </w:p>
        </w:tc>
      </w:tr>
      <w:tr w:rsidR="00882DE6" w:rsidTr="00882DE6">
        <w:tc>
          <w:tcPr>
            <w:tcW w:w="3020" w:type="dxa"/>
          </w:tcPr>
          <w:p w:rsidR="00882DE6" w:rsidRDefault="004E20FE" w:rsidP="00882DE6">
            <w:pPr>
              <w:rPr>
                <w:rFonts w:ascii="Arial" w:hAnsi="Arial" w:cs="Arial"/>
              </w:rPr>
            </w:pPr>
            <w:ins w:id="79" w:author="sarah.stefan" w:date="2018-07-04T09:30:00Z">
              <w:r>
                <w:rPr>
                  <w:rFonts w:ascii="Arial" w:hAnsi="Arial" w:cs="Arial"/>
                </w:rPr>
                <w:t>04.07.</w:t>
              </w:r>
            </w:ins>
          </w:p>
        </w:tc>
        <w:tc>
          <w:tcPr>
            <w:tcW w:w="3021" w:type="dxa"/>
          </w:tcPr>
          <w:p w:rsidR="00882DE6" w:rsidRDefault="008A7D93" w:rsidP="00882DE6">
            <w:pPr>
              <w:rPr>
                <w:rFonts w:ascii="Arial" w:hAnsi="Arial" w:cs="Arial"/>
              </w:rPr>
            </w:pPr>
            <w:ins w:id="80" w:author="sarah.stefan" w:date="2018-07-04T09:30:00Z">
              <w:r>
                <w:rPr>
                  <w:rFonts w:ascii="Arial" w:hAnsi="Arial" w:cs="Arial"/>
                </w:rPr>
                <w:t xml:space="preserve">- Funktionserstellung SQL; Dokumentation überarbeitet; </w:t>
              </w:r>
            </w:ins>
            <w:ins w:id="81" w:author="sarah.stefan" w:date="2018-07-04T09:32:00Z">
              <w:r>
                <w:rPr>
                  <w:rFonts w:ascii="Arial" w:hAnsi="Arial" w:cs="Arial"/>
                </w:rPr>
                <w:t xml:space="preserve">Aktivitätsdiagramm </w:t>
              </w:r>
            </w:ins>
            <w:ins w:id="82" w:author="sarah.stefan" w:date="2018-07-04T09:33:00Z">
              <w:r>
                <w:rPr>
                  <w:rFonts w:ascii="Arial" w:hAnsi="Arial" w:cs="Arial"/>
                </w:rPr>
                <w:t>Stückzahlprüfung überarbeitet</w:t>
              </w:r>
            </w:ins>
          </w:p>
        </w:tc>
        <w:tc>
          <w:tcPr>
            <w:tcW w:w="3021" w:type="dxa"/>
          </w:tcPr>
          <w:p w:rsidR="00882DE6" w:rsidRDefault="00882DE6" w:rsidP="00882DE6">
            <w:pPr>
              <w:rPr>
                <w:rFonts w:ascii="Arial" w:hAnsi="Arial" w:cs="Arial"/>
              </w:rPr>
            </w:pPr>
          </w:p>
        </w:tc>
      </w:tr>
    </w:tbl>
    <w:p w:rsidR="00882DE6" w:rsidRPr="00882DE6" w:rsidRDefault="00882DE6" w:rsidP="00882DE6">
      <w:pPr>
        <w:ind w:left="360"/>
        <w:rPr>
          <w:rFonts w:ascii="Arial" w:hAnsi="Arial" w:cs="Arial"/>
        </w:rPr>
      </w:pPr>
    </w:p>
    <w:p w:rsidR="00C123D1" w:rsidRDefault="00C123D1" w:rsidP="00DF706C">
      <w:pPr>
        <w:pStyle w:val="Listenabsatz"/>
        <w:ind w:left="360"/>
        <w:rPr>
          <w:rFonts w:ascii="Arial" w:hAnsi="Arial" w:cs="Arial"/>
        </w:rPr>
      </w:pPr>
    </w:p>
    <w:p w:rsidR="00C123D1" w:rsidRDefault="00C123D1" w:rsidP="00DF706C">
      <w:pPr>
        <w:pStyle w:val="Listenabsatz"/>
        <w:ind w:left="360"/>
        <w:rPr>
          <w:rFonts w:ascii="Arial" w:hAnsi="Arial" w:cs="Arial"/>
        </w:rPr>
      </w:pPr>
    </w:p>
    <w:p w:rsidR="00A73885" w:rsidRPr="00CA58BD" w:rsidDel="00F46B72" w:rsidRDefault="00A73885">
      <w:pPr>
        <w:rPr>
          <w:del w:id="83" w:author="sarah.stefan" w:date="2018-07-03T23:46:00Z"/>
          <w:rFonts w:ascii="Arial" w:hAnsi="Arial" w:cs="Arial"/>
          <w:rPrChange w:id="84" w:author="sarah.stefan" w:date="2018-07-04T00:07:00Z">
            <w:rPr>
              <w:del w:id="85" w:author="sarah.stefan" w:date="2018-07-03T23:46:00Z"/>
            </w:rPr>
          </w:rPrChange>
        </w:rPr>
      </w:pPr>
    </w:p>
    <w:p w:rsidR="001E17F3" w:rsidRPr="00F46B72" w:rsidDel="00F46B72" w:rsidRDefault="001E17F3">
      <w:pPr>
        <w:rPr>
          <w:del w:id="86" w:author="sarah.stefan" w:date="2018-07-03T23:46:00Z"/>
          <w:sz w:val="28"/>
          <w:rPrChange w:id="87" w:author="sarah.stefan" w:date="2018-07-03T23:46:00Z">
            <w:rPr>
              <w:del w:id="88" w:author="sarah.stefan" w:date="2018-07-03T23:46:00Z"/>
              <w:rFonts w:ascii="Arial" w:hAnsi="Arial" w:cs="Arial"/>
              <w:sz w:val="28"/>
            </w:rPr>
          </w:rPrChange>
        </w:rPr>
      </w:pPr>
    </w:p>
    <w:p w:rsidR="00CA58BD" w:rsidRPr="00CA58BD" w:rsidRDefault="00CA58BD">
      <w:pPr>
        <w:pStyle w:val="Listenabsatz"/>
        <w:numPr>
          <w:ilvl w:val="0"/>
          <w:numId w:val="4"/>
        </w:numPr>
        <w:rPr>
          <w:ins w:id="89" w:author="sarah.stefan" w:date="2018-07-03T23:47:00Z"/>
          <w:rFonts w:ascii="Arial" w:hAnsi="Arial" w:cs="Arial"/>
          <w:rPrChange w:id="90" w:author="sarah.stefan" w:date="2018-07-04T00:08:00Z">
            <w:rPr>
              <w:ins w:id="91" w:author="sarah.stefan" w:date="2018-07-03T23:47:00Z"/>
            </w:rPr>
          </w:rPrChange>
        </w:rPr>
        <w:pPrChange w:id="92" w:author="sarah.stefan" w:date="2018-07-04T00:08:00Z">
          <w:pPr/>
        </w:pPrChange>
      </w:pPr>
      <w:ins w:id="93" w:author="sarah.stefan" w:date="2018-07-04T00:08:00Z">
        <w:r w:rsidRPr="00CA58BD">
          <w:rPr>
            <w:rFonts w:ascii="Arial" w:hAnsi="Arial" w:cs="Arial"/>
            <w:rPrChange w:id="94" w:author="sarah.stefan" w:date="2018-07-04T00:08:00Z">
              <w:rPr/>
            </w:rPrChange>
          </w:rPr>
          <w:t>Abkürzungen</w:t>
        </w:r>
      </w:ins>
    </w:p>
    <w:p w:rsidR="00F46B72" w:rsidRPr="00CA58BD" w:rsidRDefault="00F46B72">
      <w:pPr>
        <w:ind w:firstLine="708"/>
        <w:rPr>
          <w:ins w:id="95" w:author="sarah.stefan" w:date="2018-07-03T23:49:00Z"/>
          <w:rFonts w:ascii="Arial" w:hAnsi="Arial" w:cs="Arial"/>
          <w:rPrChange w:id="96" w:author="sarah.stefan" w:date="2018-07-04T00:08:00Z">
            <w:rPr>
              <w:ins w:id="97" w:author="sarah.stefan" w:date="2018-07-03T23:49:00Z"/>
              <w:rFonts w:ascii="Arial" w:hAnsi="Arial" w:cs="Arial"/>
              <w:sz w:val="24"/>
            </w:rPr>
          </w:rPrChange>
        </w:rPr>
        <w:pPrChange w:id="98" w:author="sarah.stefan" w:date="2018-07-04T00:07:00Z">
          <w:pPr/>
        </w:pPrChange>
      </w:pPr>
      <w:ins w:id="99" w:author="sarah.stefan" w:date="2018-07-03T23:47:00Z">
        <w:r w:rsidRPr="00CA58BD">
          <w:rPr>
            <w:rFonts w:ascii="Arial" w:hAnsi="Arial" w:cs="Arial"/>
            <w:rPrChange w:id="100" w:author="sarah.stefan" w:date="2018-07-04T00:08:00Z">
              <w:rPr>
                <w:rFonts w:ascii="Arial" w:hAnsi="Arial" w:cs="Arial"/>
                <w:sz w:val="24"/>
              </w:rPr>
            </w:rPrChange>
          </w:rPr>
          <w:t xml:space="preserve">ER-Modell: </w:t>
        </w:r>
      </w:ins>
    </w:p>
    <w:p w:rsidR="00F46B72" w:rsidRPr="00F46B72" w:rsidRDefault="00F46B72">
      <w:pPr>
        <w:spacing w:line="240" w:lineRule="auto"/>
        <w:ind w:firstLine="708"/>
        <w:rPr>
          <w:ins w:id="101" w:author="sarah.stefan" w:date="2018-07-03T23:49:00Z"/>
          <w:rFonts w:ascii="Arial" w:hAnsi="Arial" w:cs="Arial"/>
          <w:sz w:val="20"/>
          <w:szCs w:val="20"/>
          <w:rPrChange w:id="102" w:author="sarah.stefan" w:date="2018-07-03T23:52:00Z">
            <w:rPr>
              <w:ins w:id="103" w:author="sarah.stefan" w:date="2018-07-03T23:49:00Z"/>
              <w:rFonts w:ascii="Arial" w:hAnsi="Arial" w:cs="Arial"/>
            </w:rPr>
          </w:rPrChange>
        </w:rPr>
        <w:pPrChange w:id="104" w:author="sarah.stefan" w:date="2018-07-04T00:07:00Z">
          <w:pPr/>
        </w:pPrChange>
      </w:pPr>
      <w:proofErr w:type="spellStart"/>
      <w:ins w:id="105" w:author="sarah.stefan" w:date="2018-07-03T23:48:00Z">
        <w:r w:rsidRPr="00F46B72">
          <w:rPr>
            <w:rFonts w:ascii="Arial" w:hAnsi="Arial" w:cs="Arial"/>
            <w:sz w:val="20"/>
            <w:szCs w:val="20"/>
            <w:rPrChange w:id="106" w:author="sarah.stefan" w:date="2018-07-03T23:52:00Z">
              <w:rPr>
                <w:rFonts w:ascii="Arial" w:hAnsi="Arial" w:cs="Arial"/>
                <w:sz w:val="24"/>
              </w:rPr>
            </w:rPrChange>
          </w:rPr>
          <w:t>APartnerID</w:t>
        </w:r>
        <w:proofErr w:type="spellEnd"/>
        <w:r w:rsidRPr="00F46B72">
          <w:rPr>
            <w:rFonts w:ascii="Arial" w:hAnsi="Arial" w:cs="Arial"/>
            <w:sz w:val="20"/>
            <w:szCs w:val="20"/>
            <w:rPrChange w:id="107" w:author="sarah.stefan" w:date="2018-07-03T23:52:00Z">
              <w:rPr>
                <w:rFonts w:ascii="Arial" w:hAnsi="Arial" w:cs="Arial"/>
                <w:sz w:val="24"/>
              </w:rPr>
            </w:rPrChange>
          </w:rPr>
          <w:t xml:space="preserve"> = Ansprechpartner </w:t>
        </w:r>
      </w:ins>
      <w:ins w:id="108" w:author="sarah.stefan" w:date="2018-07-03T23:49:00Z">
        <w:r w:rsidRPr="00F46B72">
          <w:rPr>
            <w:rFonts w:ascii="Arial" w:hAnsi="Arial" w:cs="Arial"/>
            <w:sz w:val="20"/>
            <w:szCs w:val="20"/>
            <w:rPrChange w:id="109" w:author="sarah.stefan" w:date="2018-07-03T23:52:00Z">
              <w:rPr>
                <w:rFonts w:ascii="Arial" w:hAnsi="Arial" w:cs="Arial"/>
                <w:sz w:val="24"/>
              </w:rPr>
            </w:rPrChange>
          </w:rPr>
          <w:t>Identifikation</w:t>
        </w:r>
      </w:ins>
    </w:p>
    <w:p w:rsidR="00F46B72" w:rsidRPr="00F46B72" w:rsidRDefault="00F46B72">
      <w:pPr>
        <w:spacing w:line="240" w:lineRule="auto"/>
        <w:ind w:firstLine="708"/>
        <w:rPr>
          <w:ins w:id="110" w:author="sarah.stefan" w:date="2018-07-03T23:50:00Z"/>
          <w:rFonts w:ascii="Arial" w:hAnsi="Arial" w:cs="Arial"/>
          <w:sz w:val="20"/>
          <w:szCs w:val="20"/>
          <w:rPrChange w:id="111" w:author="sarah.stefan" w:date="2018-07-03T23:52:00Z">
            <w:rPr>
              <w:ins w:id="112" w:author="sarah.stefan" w:date="2018-07-03T23:50:00Z"/>
              <w:rFonts w:ascii="Arial" w:hAnsi="Arial" w:cs="Arial"/>
            </w:rPr>
          </w:rPrChange>
        </w:rPr>
        <w:pPrChange w:id="113" w:author="sarah.stefan" w:date="2018-07-04T00:07:00Z">
          <w:pPr/>
        </w:pPrChange>
      </w:pPr>
      <w:proofErr w:type="spellStart"/>
      <w:ins w:id="114" w:author="sarah.stefan" w:date="2018-07-03T23:50:00Z">
        <w:r w:rsidRPr="00F46B72">
          <w:rPr>
            <w:rFonts w:ascii="Arial" w:hAnsi="Arial" w:cs="Arial"/>
            <w:sz w:val="20"/>
            <w:szCs w:val="20"/>
            <w:rPrChange w:id="115" w:author="sarah.stefan" w:date="2018-07-03T23:52:00Z">
              <w:rPr>
                <w:rFonts w:ascii="Arial" w:hAnsi="Arial" w:cs="Arial"/>
              </w:rPr>
            </w:rPrChange>
          </w:rPr>
          <w:t>akadTitel</w:t>
        </w:r>
        <w:proofErr w:type="spellEnd"/>
        <w:r w:rsidRPr="00F46B72">
          <w:rPr>
            <w:rFonts w:ascii="Arial" w:hAnsi="Arial" w:cs="Arial"/>
            <w:sz w:val="20"/>
            <w:szCs w:val="20"/>
            <w:rPrChange w:id="116" w:author="sarah.stefan" w:date="2018-07-03T23:52:00Z">
              <w:rPr>
                <w:rFonts w:ascii="Arial" w:hAnsi="Arial" w:cs="Arial"/>
              </w:rPr>
            </w:rPrChange>
          </w:rPr>
          <w:t xml:space="preserve"> = akademischer Titel</w:t>
        </w:r>
      </w:ins>
    </w:p>
    <w:p w:rsidR="00F46B72" w:rsidRPr="00F46B72" w:rsidRDefault="00F46B72">
      <w:pPr>
        <w:spacing w:line="240" w:lineRule="auto"/>
        <w:ind w:firstLine="708"/>
        <w:rPr>
          <w:ins w:id="117" w:author="sarah.stefan" w:date="2018-07-03T23:50:00Z"/>
          <w:rFonts w:ascii="Arial" w:hAnsi="Arial" w:cs="Arial"/>
          <w:sz w:val="20"/>
          <w:szCs w:val="20"/>
          <w:rPrChange w:id="118" w:author="sarah.stefan" w:date="2018-07-03T23:52:00Z">
            <w:rPr>
              <w:ins w:id="119" w:author="sarah.stefan" w:date="2018-07-03T23:50:00Z"/>
              <w:rFonts w:ascii="Arial" w:hAnsi="Arial" w:cs="Arial"/>
            </w:rPr>
          </w:rPrChange>
        </w:rPr>
        <w:pPrChange w:id="120" w:author="sarah.stefan" w:date="2018-07-04T00:07:00Z">
          <w:pPr/>
        </w:pPrChange>
      </w:pPr>
      <w:ins w:id="121" w:author="sarah.stefan" w:date="2018-07-03T23:50:00Z">
        <w:r w:rsidRPr="00F46B72">
          <w:rPr>
            <w:rFonts w:ascii="Arial" w:hAnsi="Arial" w:cs="Arial"/>
            <w:sz w:val="20"/>
            <w:szCs w:val="20"/>
            <w:rPrChange w:id="122" w:author="sarah.stefan" w:date="2018-07-03T23:52:00Z">
              <w:rPr>
                <w:rFonts w:ascii="Arial" w:hAnsi="Arial" w:cs="Arial"/>
              </w:rPr>
            </w:rPrChange>
          </w:rPr>
          <w:lastRenderedPageBreak/>
          <w:t>LID = Lieferanten Identifikation</w:t>
        </w:r>
      </w:ins>
    </w:p>
    <w:p w:rsidR="00F46B72" w:rsidRPr="00F46B72" w:rsidRDefault="00F46B72">
      <w:pPr>
        <w:spacing w:line="240" w:lineRule="auto"/>
        <w:ind w:firstLine="708"/>
        <w:rPr>
          <w:ins w:id="123" w:author="sarah.stefan" w:date="2018-07-03T23:50:00Z"/>
          <w:rFonts w:ascii="Arial" w:hAnsi="Arial" w:cs="Arial"/>
          <w:sz w:val="20"/>
          <w:szCs w:val="20"/>
          <w:rPrChange w:id="124" w:author="sarah.stefan" w:date="2018-07-03T23:52:00Z">
            <w:rPr>
              <w:ins w:id="125" w:author="sarah.stefan" w:date="2018-07-03T23:50:00Z"/>
              <w:rFonts w:ascii="Arial" w:hAnsi="Arial" w:cs="Arial"/>
            </w:rPr>
          </w:rPrChange>
        </w:rPr>
        <w:pPrChange w:id="126" w:author="sarah.stefan" w:date="2018-07-04T00:08:00Z">
          <w:pPr/>
        </w:pPrChange>
      </w:pPr>
      <w:proofErr w:type="spellStart"/>
      <w:ins w:id="127" w:author="sarah.stefan" w:date="2018-07-03T23:50:00Z">
        <w:r w:rsidRPr="00F46B72">
          <w:rPr>
            <w:rFonts w:ascii="Arial" w:hAnsi="Arial" w:cs="Arial"/>
            <w:sz w:val="20"/>
            <w:szCs w:val="20"/>
            <w:rPrChange w:id="128" w:author="sarah.stefan" w:date="2018-07-03T23:52:00Z">
              <w:rPr>
                <w:rFonts w:ascii="Arial" w:hAnsi="Arial" w:cs="Arial"/>
              </w:rPr>
            </w:rPrChange>
          </w:rPr>
          <w:t>LName</w:t>
        </w:r>
        <w:proofErr w:type="spellEnd"/>
        <w:r w:rsidRPr="00F46B72">
          <w:rPr>
            <w:rFonts w:ascii="Arial" w:hAnsi="Arial" w:cs="Arial"/>
            <w:sz w:val="20"/>
            <w:szCs w:val="20"/>
            <w:rPrChange w:id="129" w:author="sarah.stefan" w:date="2018-07-03T23:52:00Z">
              <w:rPr>
                <w:rFonts w:ascii="Arial" w:hAnsi="Arial" w:cs="Arial"/>
              </w:rPr>
            </w:rPrChange>
          </w:rPr>
          <w:t xml:space="preserve"> = Lieferantenname</w:t>
        </w:r>
      </w:ins>
    </w:p>
    <w:p w:rsidR="00F46B72" w:rsidRPr="00F46B72" w:rsidRDefault="00F46B72">
      <w:pPr>
        <w:spacing w:line="240" w:lineRule="auto"/>
        <w:ind w:firstLine="708"/>
        <w:rPr>
          <w:ins w:id="130" w:author="sarah.stefan" w:date="2018-07-03T23:50:00Z"/>
          <w:rFonts w:ascii="Arial" w:hAnsi="Arial" w:cs="Arial"/>
          <w:sz w:val="20"/>
          <w:szCs w:val="20"/>
          <w:rPrChange w:id="131" w:author="sarah.stefan" w:date="2018-07-03T23:52:00Z">
            <w:rPr>
              <w:ins w:id="132" w:author="sarah.stefan" w:date="2018-07-03T23:50:00Z"/>
              <w:rFonts w:ascii="Arial" w:hAnsi="Arial" w:cs="Arial"/>
            </w:rPr>
          </w:rPrChange>
        </w:rPr>
        <w:pPrChange w:id="133" w:author="sarah.stefan" w:date="2018-07-04T00:08:00Z">
          <w:pPr/>
        </w:pPrChange>
      </w:pPr>
      <w:proofErr w:type="spellStart"/>
      <w:ins w:id="134" w:author="sarah.stefan" w:date="2018-07-03T23:50:00Z">
        <w:r w:rsidRPr="00F46B72">
          <w:rPr>
            <w:rFonts w:ascii="Arial" w:hAnsi="Arial" w:cs="Arial"/>
            <w:sz w:val="20"/>
            <w:szCs w:val="20"/>
            <w:rPrChange w:id="135" w:author="sarah.stefan" w:date="2018-07-03T23:52:00Z">
              <w:rPr>
                <w:rFonts w:ascii="Arial" w:hAnsi="Arial" w:cs="Arial"/>
              </w:rPr>
            </w:rPrChange>
          </w:rPr>
          <w:t>TelFest</w:t>
        </w:r>
        <w:proofErr w:type="spellEnd"/>
        <w:r w:rsidRPr="00F46B72">
          <w:rPr>
            <w:rFonts w:ascii="Arial" w:hAnsi="Arial" w:cs="Arial"/>
            <w:sz w:val="20"/>
            <w:szCs w:val="20"/>
            <w:rPrChange w:id="136" w:author="sarah.stefan" w:date="2018-07-03T23:52:00Z">
              <w:rPr>
                <w:rFonts w:ascii="Arial" w:hAnsi="Arial" w:cs="Arial"/>
              </w:rPr>
            </w:rPrChange>
          </w:rPr>
          <w:t xml:space="preserve"> = Telefon Festnetz</w:t>
        </w:r>
      </w:ins>
    </w:p>
    <w:p w:rsidR="00F46B72" w:rsidRPr="00F46B72" w:rsidRDefault="00F46B72">
      <w:pPr>
        <w:spacing w:line="240" w:lineRule="auto"/>
        <w:ind w:firstLine="708"/>
        <w:rPr>
          <w:ins w:id="137" w:author="sarah.stefan" w:date="2018-07-03T23:50:00Z"/>
          <w:rFonts w:ascii="Arial" w:hAnsi="Arial" w:cs="Arial"/>
          <w:sz w:val="20"/>
          <w:szCs w:val="20"/>
          <w:rPrChange w:id="138" w:author="sarah.stefan" w:date="2018-07-03T23:52:00Z">
            <w:rPr>
              <w:ins w:id="139" w:author="sarah.stefan" w:date="2018-07-03T23:50:00Z"/>
              <w:rFonts w:ascii="Arial" w:hAnsi="Arial" w:cs="Arial"/>
            </w:rPr>
          </w:rPrChange>
        </w:rPr>
        <w:pPrChange w:id="140" w:author="sarah.stefan" w:date="2018-07-04T00:08:00Z">
          <w:pPr/>
        </w:pPrChange>
      </w:pPr>
      <w:ins w:id="141" w:author="sarah.stefan" w:date="2018-07-03T23:50:00Z">
        <w:r w:rsidRPr="00F46B72">
          <w:rPr>
            <w:rFonts w:ascii="Arial" w:hAnsi="Arial" w:cs="Arial"/>
            <w:sz w:val="20"/>
            <w:szCs w:val="20"/>
            <w:rPrChange w:id="142" w:author="sarah.stefan" w:date="2018-07-03T23:52:00Z">
              <w:rPr>
                <w:rFonts w:ascii="Arial" w:hAnsi="Arial" w:cs="Arial"/>
              </w:rPr>
            </w:rPrChange>
          </w:rPr>
          <w:t>AID = Angebotsidentifikation</w:t>
        </w:r>
      </w:ins>
    </w:p>
    <w:p w:rsidR="00F46B72" w:rsidRPr="00F46B72" w:rsidRDefault="00F46B72">
      <w:pPr>
        <w:spacing w:line="240" w:lineRule="auto"/>
        <w:ind w:firstLine="708"/>
        <w:rPr>
          <w:ins w:id="143" w:author="sarah.stefan" w:date="2018-07-03T23:50:00Z"/>
          <w:rFonts w:ascii="Arial" w:hAnsi="Arial" w:cs="Arial"/>
          <w:sz w:val="20"/>
          <w:szCs w:val="20"/>
          <w:rPrChange w:id="144" w:author="sarah.stefan" w:date="2018-07-03T23:52:00Z">
            <w:rPr>
              <w:ins w:id="145" w:author="sarah.stefan" w:date="2018-07-03T23:50:00Z"/>
              <w:rFonts w:ascii="Arial" w:hAnsi="Arial" w:cs="Arial"/>
            </w:rPr>
          </w:rPrChange>
        </w:rPr>
        <w:pPrChange w:id="146" w:author="sarah.stefan" w:date="2018-07-04T00:08:00Z">
          <w:pPr/>
        </w:pPrChange>
      </w:pPr>
      <w:proofErr w:type="spellStart"/>
      <w:ins w:id="147" w:author="sarah.stefan" w:date="2018-07-03T23:50:00Z">
        <w:r w:rsidRPr="00F46B72">
          <w:rPr>
            <w:rFonts w:ascii="Arial" w:hAnsi="Arial" w:cs="Arial"/>
            <w:sz w:val="20"/>
            <w:szCs w:val="20"/>
            <w:rPrChange w:id="148" w:author="sarah.stefan" w:date="2018-07-03T23:52:00Z">
              <w:rPr>
                <w:rFonts w:ascii="Arial" w:hAnsi="Arial" w:cs="Arial"/>
              </w:rPr>
            </w:rPrChange>
          </w:rPr>
          <w:t>APreis</w:t>
        </w:r>
        <w:proofErr w:type="spellEnd"/>
        <w:r w:rsidRPr="00F46B72">
          <w:rPr>
            <w:rFonts w:ascii="Arial" w:hAnsi="Arial" w:cs="Arial"/>
            <w:sz w:val="20"/>
            <w:szCs w:val="20"/>
            <w:rPrChange w:id="149" w:author="sarah.stefan" w:date="2018-07-03T23:52:00Z">
              <w:rPr>
                <w:rFonts w:ascii="Arial" w:hAnsi="Arial" w:cs="Arial"/>
              </w:rPr>
            </w:rPrChange>
          </w:rPr>
          <w:t xml:space="preserve"> = Angebotspreis</w:t>
        </w:r>
      </w:ins>
    </w:p>
    <w:p w:rsidR="00F46B72" w:rsidRPr="00F46B72" w:rsidRDefault="00F46B72">
      <w:pPr>
        <w:spacing w:line="240" w:lineRule="auto"/>
        <w:ind w:firstLine="708"/>
        <w:rPr>
          <w:ins w:id="150" w:author="sarah.stefan" w:date="2018-07-03T23:51:00Z"/>
          <w:rFonts w:ascii="Arial" w:hAnsi="Arial" w:cs="Arial"/>
          <w:sz w:val="20"/>
          <w:szCs w:val="20"/>
          <w:rPrChange w:id="151" w:author="sarah.stefan" w:date="2018-07-03T23:52:00Z">
            <w:rPr>
              <w:ins w:id="152" w:author="sarah.stefan" w:date="2018-07-03T23:51:00Z"/>
              <w:rFonts w:ascii="Arial" w:hAnsi="Arial" w:cs="Arial"/>
            </w:rPr>
          </w:rPrChange>
        </w:rPr>
        <w:pPrChange w:id="153" w:author="sarah.stefan" w:date="2018-07-04T00:08:00Z">
          <w:pPr/>
        </w:pPrChange>
      </w:pPr>
      <w:ins w:id="154" w:author="sarah.stefan" w:date="2018-07-03T23:51:00Z">
        <w:r w:rsidRPr="00F46B72">
          <w:rPr>
            <w:rFonts w:ascii="Arial" w:hAnsi="Arial" w:cs="Arial"/>
            <w:sz w:val="20"/>
            <w:szCs w:val="20"/>
            <w:rPrChange w:id="155" w:author="sarah.stefan" w:date="2018-07-03T23:52:00Z">
              <w:rPr>
                <w:rFonts w:ascii="Arial" w:hAnsi="Arial" w:cs="Arial"/>
              </w:rPr>
            </w:rPrChange>
          </w:rPr>
          <w:t>Pos = Position</w:t>
        </w:r>
      </w:ins>
    </w:p>
    <w:p w:rsidR="00F46B72" w:rsidRPr="00F46B72" w:rsidRDefault="00F46B72">
      <w:pPr>
        <w:spacing w:line="240" w:lineRule="auto"/>
        <w:ind w:firstLine="708"/>
        <w:rPr>
          <w:ins w:id="156" w:author="sarah.stefan" w:date="2018-07-03T23:51:00Z"/>
          <w:rFonts w:ascii="Arial" w:hAnsi="Arial" w:cs="Arial"/>
          <w:sz w:val="20"/>
          <w:szCs w:val="20"/>
          <w:rPrChange w:id="157" w:author="sarah.stefan" w:date="2018-07-03T23:52:00Z">
            <w:rPr>
              <w:ins w:id="158" w:author="sarah.stefan" w:date="2018-07-03T23:51:00Z"/>
              <w:rFonts w:ascii="Arial" w:hAnsi="Arial" w:cs="Arial"/>
            </w:rPr>
          </w:rPrChange>
        </w:rPr>
        <w:pPrChange w:id="159" w:author="sarah.stefan" w:date="2018-07-04T00:08:00Z">
          <w:pPr/>
        </w:pPrChange>
      </w:pPr>
      <w:proofErr w:type="spellStart"/>
      <w:ins w:id="160" w:author="sarah.stefan" w:date="2018-07-03T23:51:00Z">
        <w:r w:rsidRPr="00F46B72">
          <w:rPr>
            <w:rFonts w:ascii="Arial" w:hAnsi="Arial" w:cs="Arial"/>
            <w:sz w:val="20"/>
            <w:szCs w:val="20"/>
            <w:rPrChange w:id="161" w:author="sarah.stefan" w:date="2018-07-03T23:52:00Z">
              <w:rPr>
                <w:rFonts w:ascii="Arial" w:hAnsi="Arial" w:cs="Arial"/>
              </w:rPr>
            </w:rPrChange>
          </w:rPr>
          <w:t>WStückzahl</w:t>
        </w:r>
        <w:proofErr w:type="spellEnd"/>
        <w:r w:rsidRPr="00F46B72">
          <w:rPr>
            <w:rFonts w:ascii="Arial" w:hAnsi="Arial" w:cs="Arial"/>
            <w:sz w:val="20"/>
            <w:szCs w:val="20"/>
            <w:rPrChange w:id="162" w:author="sarah.stefan" w:date="2018-07-03T23:52:00Z">
              <w:rPr>
                <w:rFonts w:ascii="Arial" w:hAnsi="Arial" w:cs="Arial"/>
              </w:rPr>
            </w:rPrChange>
          </w:rPr>
          <w:t xml:space="preserve"> = Warenkorbstückzahl</w:t>
        </w:r>
      </w:ins>
    </w:p>
    <w:p w:rsidR="00F46B72" w:rsidRPr="00F46B72" w:rsidRDefault="00F46B72">
      <w:pPr>
        <w:spacing w:line="240" w:lineRule="auto"/>
        <w:ind w:firstLine="708"/>
        <w:rPr>
          <w:ins w:id="163" w:author="sarah.stefan" w:date="2018-07-03T23:51:00Z"/>
          <w:rFonts w:ascii="Arial" w:hAnsi="Arial" w:cs="Arial"/>
          <w:sz w:val="20"/>
          <w:szCs w:val="20"/>
          <w:rPrChange w:id="164" w:author="sarah.stefan" w:date="2018-07-03T23:52:00Z">
            <w:rPr>
              <w:ins w:id="165" w:author="sarah.stefan" w:date="2018-07-03T23:51:00Z"/>
              <w:rFonts w:ascii="Arial" w:hAnsi="Arial" w:cs="Arial"/>
            </w:rPr>
          </w:rPrChange>
        </w:rPr>
        <w:pPrChange w:id="166" w:author="sarah.stefan" w:date="2018-07-04T00:08:00Z">
          <w:pPr/>
        </w:pPrChange>
      </w:pPr>
      <w:ins w:id="167" w:author="sarah.stefan" w:date="2018-07-03T23:51:00Z">
        <w:r w:rsidRPr="00F46B72">
          <w:rPr>
            <w:rFonts w:ascii="Arial" w:hAnsi="Arial" w:cs="Arial"/>
            <w:sz w:val="20"/>
            <w:szCs w:val="20"/>
            <w:rPrChange w:id="168" w:author="sarah.stefan" w:date="2018-07-03T23:52:00Z">
              <w:rPr>
                <w:rFonts w:ascii="Arial" w:hAnsi="Arial" w:cs="Arial"/>
              </w:rPr>
            </w:rPrChange>
          </w:rPr>
          <w:t>EID = Einkäufe Identifikation</w:t>
        </w:r>
      </w:ins>
    </w:p>
    <w:p w:rsidR="00F46B72" w:rsidRPr="00F46B72" w:rsidRDefault="00F46B72">
      <w:pPr>
        <w:spacing w:line="240" w:lineRule="auto"/>
        <w:ind w:firstLine="708"/>
        <w:rPr>
          <w:ins w:id="169" w:author="sarah.stefan" w:date="2018-07-03T23:51:00Z"/>
          <w:rFonts w:ascii="Arial" w:hAnsi="Arial" w:cs="Arial"/>
          <w:sz w:val="20"/>
          <w:szCs w:val="20"/>
          <w:rPrChange w:id="170" w:author="sarah.stefan" w:date="2018-07-03T23:52:00Z">
            <w:rPr>
              <w:ins w:id="171" w:author="sarah.stefan" w:date="2018-07-03T23:51:00Z"/>
              <w:rFonts w:ascii="Arial" w:hAnsi="Arial" w:cs="Arial"/>
            </w:rPr>
          </w:rPrChange>
        </w:rPr>
        <w:pPrChange w:id="172" w:author="sarah.stefan" w:date="2018-07-04T00:08:00Z">
          <w:pPr/>
        </w:pPrChange>
      </w:pPr>
      <w:proofErr w:type="spellStart"/>
      <w:ins w:id="173" w:author="sarah.stefan" w:date="2018-07-03T23:51:00Z">
        <w:r w:rsidRPr="00F46B72">
          <w:rPr>
            <w:rFonts w:ascii="Arial" w:hAnsi="Arial" w:cs="Arial"/>
            <w:sz w:val="20"/>
            <w:szCs w:val="20"/>
            <w:rPrChange w:id="174" w:author="sarah.stefan" w:date="2018-07-03T23:52:00Z">
              <w:rPr>
                <w:rFonts w:ascii="Arial" w:hAnsi="Arial" w:cs="Arial"/>
              </w:rPr>
            </w:rPrChange>
          </w:rPr>
          <w:t>AdrID</w:t>
        </w:r>
        <w:proofErr w:type="spellEnd"/>
        <w:r w:rsidRPr="00F46B72">
          <w:rPr>
            <w:rFonts w:ascii="Arial" w:hAnsi="Arial" w:cs="Arial"/>
            <w:sz w:val="20"/>
            <w:szCs w:val="20"/>
            <w:rPrChange w:id="175" w:author="sarah.stefan" w:date="2018-07-03T23:52:00Z">
              <w:rPr>
                <w:rFonts w:ascii="Arial" w:hAnsi="Arial" w:cs="Arial"/>
              </w:rPr>
            </w:rPrChange>
          </w:rPr>
          <w:t xml:space="preserve"> = Adressidentifikation</w:t>
        </w:r>
      </w:ins>
    </w:p>
    <w:p w:rsidR="00F46B72" w:rsidRPr="00F46B72" w:rsidRDefault="00F46B72">
      <w:pPr>
        <w:spacing w:line="240" w:lineRule="auto"/>
        <w:ind w:firstLine="708"/>
        <w:rPr>
          <w:ins w:id="176" w:author="sarah.stefan" w:date="2018-07-03T23:51:00Z"/>
          <w:rFonts w:ascii="Arial" w:hAnsi="Arial" w:cs="Arial"/>
          <w:sz w:val="20"/>
          <w:szCs w:val="20"/>
          <w:rPrChange w:id="177" w:author="sarah.stefan" w:date="2018-07-03T23:52:00Z">
            <w:rPr>
              <w:ins w:id="178" w:author="sarah.stefan" w:date="2018-07-03T23:51:00Z"/>
              <w:rFonts w:ascii="Arial" w:hAnsi="Arial" w:cs="Arial"/>
            </w:rPr>
          </w:rPrChange>
        </w:rPr>
        <w:pPrChange w:id="179" w:author="sarah.stefan" w:date="2018-07-04T00:08:00Z">
          <w:pPr/>
        </w:pPrChange>
      </w:pPr>
      <w:ins w:id="180" w:author="sarah.stefan" w:date="2018-07-03T23:51:00Z">
        <w:r w:rsidRPr="00F46B72">
          <w:rPr>
            <w:rFonts w:ascii="Arial" w:hAnsi="Arial" w:cs="Arial"/>
            <w:sz w:val="20"/>
            <w:szCs w:val="20"/>
            <w:rPrChange w:id="181" w:author="sarah.stefan" w:date="2018-07-03T23:52:00Z">
              <w:rPr>
                <w:rFonts w:ascii="Arial" w:hAnsi="Arial" w:cs="Arial"/>
              </w:rPr>
            </w:rPrChange>
          </w:rPr>
          <w:t>PLZ = Postleitzahl</w:t>
        </w:r>
      </w:ins>
    </w:p>
    <w:p w:rsidR="00F46B72" w:rsidRDefault="00F46B72">
      <w:pPr>
        <w:spacing w:line="240" w:lineRule="auto"/>
        <w:ind w:firstLine="708"/>
        <w:rPr>
          <w:ins w:id="182" w:author="sarah.stefan" w:date="2018-07-03T23:52:00Z"/>
          <w:rFonts w:ascii="Arial" w:hAnsi="Arial" w:cs="Arial"/>
          <w:sz w:val="20"/>
          <w:szCs w:val="20"/>
        </w:rPr>
        <w:pPrChange w:id="183" w:author="sarah.stefan" w:date="2018-07-04T00:08:00Z">
          <w:pPr/>
        </w:pPrChange>
      </w:pPr>
      <w:proofErr w:type="spellStart"/>
      <w:ins w:id="184" w:author="sarah.stefan" w:date="2018-07-03T23:51:00Z">
        <w:r w:rsidRPr="00F46B72">
          <w:rPr>
            <w:rFonts w:ascii="Arial" w:hAnsi="Arial" w:cs="Arial"/>
            <w:sz w:val="20"/>
            <w:szCs w:val="20"/>
            <w:rPrChange w:id="185" w:author="sarah.stefan" w:date="2018-07-03T23:52:00Z">
              <w:rPr>
                <w:rFonts w:ascii="Arial" w:hAnsi="Arial" w:cs="Arial"/>
              </w:rPr>
            </w:rPrChange>
          </w:rPr>
          <w:t>HNr</w:t>
        </w:r>
        <w:proofErr w:type="spellEnd"/>
        <w:r w:rsidRPr="00F46B72">
          <w:rPr>
            <w:rFonts w:ascii="Arial" w:hAnsi="Arial" w:cs="Arial"/>
            <w:sz w:val="20"/>
            <w:szCs w:val="20"/>
            <w:rPrChange w:id="186" w:author="sarah.stefan" w:date="2018-07-03T23:52:00Z">
              <w:rPr>
                <w:rFonts w:ascii="Arial" w:hAnsi="Arial" w:cs="Arial"/>
              </w:rPr>
            </w:rPrChange>
          </w:rPr>
          <w:t xml:space="preserve"> = Hausnummer</w:t>
        </w:r>
      </w:ins>
    </w:p>
    <w:p w:rsidR="00F46B72" w:rsidRDefault="00F46B72">
      <w:pPr>
        <w:spacing w:line="240" w:lineRule="auto"/>
        <w:ind w:firstLine="708"/>
        <w:rPr>
          <w:ins w:id="187" w:author="sarah.stefan" w:date="2018-07-03T23:52:00Z"/>
          <w:rFonts w:ascii="Arial" w:hAnsi="Arial" w:cs="Arial"/>
          <w:sz w:val="20"/>
          <w:szCs w:val="20"/>
        </w:rPr>
        <w:pPrChange w:id="188" w:author="sarah.stefan" w:date="2018-07-04T00:08:00Z">
          <w:pPr/>
        </w:pPrChange>
      </w:pPr>
      <w:ins w:id="189" w:author="sarah.stefan" w:date="2018-07-03T23:52:00Z">
        <w:r>
          <w:rPr>
            <w:rFonts w:ascii="Arial" w:hAnsi="Arial" w:cs="Arial"/>
            <w:sz w:val="20"/>
            <w:szCs w:val="20"/>
          </w:rPr>
          <w:t>BID = Bauteile Identifikation</w:t>
        </w:r>
      </w:ins>
    </w:p>
    <w:p w:rsidR="00F46B72" w:rsidRDefault="00F46B72">
      <w:pPr>
        <w:spacing w:line="240" w:lineRule="auto"/>
        <w:ind w:firstLine="708"/>
        <w:rPr>
          <w:ins w:id="190" w:author="sarah.stefan" w:date="2018-07-03T23:52:00Z"/>
          <w:rFonts w:ascii="Arial" w:hAnsi="Arial" w:cs="Arial"/>
          <w:sz w:val="20"/>
          <w:szCs w:val="20"/>
        </w:rPr>
        <w:pPrChange w:id="191" w:author="sarah.stefan" w:date="2018-07-04T00:08:00Z">
          <w:pPr/>
        </w:pPrChange>
      </w:pPr>
      <w:proofErr w:type="spellStart"/>
      <w:ins w:id="192" w:author="sarah.stefan" w:date="2018-07-03T23:52:00Z">
        <w:r>
          <w:rPr>
            <w:rFonts w:ascii="Arial" w:hAnsi="Arial" w:cs="Arial"/>
            <w:sz w:val="20"/>
            <w:szCs w:val="20"/>
          </w:rPr>
          <w:t>BBezeichnung</w:t>
        </w:r>
        <w:proofErr w:type="spellEnd"/>
        <w:r>
          <w:rPr>
            <w:rFonts w:ascii="Arial" w:hAnsi="Arial" w:cs="Arial"/>
            <w:sz w:val="20"/>
            <w:szCs w:val="20"/>
          </w:rPr>
          <w:t xml:space="preserve"> = Bauteilebezeichnung</w:t>
        </w:r>
      </w:ins>
    </w:p>
    <w:p w:rsidR="00F46B72" w:rsidRDefault="00F46B72">
      <w:pPr>
        <w:spacing w:line="240" w:lineRule="auto"/>
        <w:ind w:firstLine="708"/>
        <w:rPr>
          <w:ins w:id="193" w:author="sarah.stefan" w:date="2018-07-03T23:53:00Z"/>
          <w:rFonts w:ascii="Arial" w:hAnsi="Arial" w:cs="Arial"/>
          <w:sz w:val="20"/>
          <w:szCs w:val="20"/>
        </w:rPr>
        <w:pPrChange w:id="194" w:author="sarah.stefan" w:date="2018-07-04T00:08:00Z">
          <w:pPr/>
        </w:pPrChange>
      </w:pPr>
      <w:proofErr w:type="spellStart"/>
      <w:ins w:id="195" w:author="sarah.stefan" w:date="2018-07-03T23:52:00Z">
        <w:r>
          <w:rPr>
            <w:rFonts w:ascii="Arial" w:hAnsi="Arial" w:cs="Arial"/>
            <w:sz w:val="20"/>
            <w:szCs w:val="20"/>
          </w:rPr>
          <w:t>VKPreis</w:t>
        </w:r>
        <w:proofErr w:type="spellEnd"/>
        <w:r>
          <w:rPr>
            <w:rFonts w:ascii="Arial" w:hAnsi="Arial" w:cs="Arial"/>
            <w:sz w:val="20"/>
            <w:szCs w:val="20"/>
          </w:rPr>
          <w:t xml:space="preserve"> = Verkaufspreis</w:t>
        </w:r>
      </w:ins>
    </w:p>
    <w:p w:rsidR="00F46B72" w:rsidRDefault="00F46B72">
      <w:pPr>
        <w:spacing w:line="240" w:lineRule="auto"/>
        <w:ind w:firstLine="708"/>
        <w:rPr>
          <w:ins w:id="196" w:author="sarah.stefan" w:date="2018-07-03T23:53:00Z"/>
          <w:rFonts w:ascii="Arial" w:hAnsi="Arial" w:cs="Arial"/>
          <w:sz w:val="20"/>
          <w:szCs w:val="20"/>
        </w:rPr>
        <w:pPrChange w:id="197" w:author="sarah.stefan" w:date="2018-07-04T00:08:00Z">
          <w:pPr/>
        </w:pPrChange>
      </w:pPr>
      <w:proofErr w:type="spellStart"/>
      <w:ins w:id="198" w:author="sarah.stefan" w:date="2018-07-03T23:53:00Z">
        <w:r>
          <w:rPr>
            <w:rFonts w:ascii="Arial" w:hAnsi="Arial" w:cs="Arial"/>
            <w:sz w:val="20"/>
            <w:szCs w:val="20"/>
          </w:rPr>
          <w:t>RKStückzahl</w:t>
        </w:r>
        <w:proofErr w:type="spellEnd"/>
        <w:r>
          <w:rPr>
            <w:rFonts w:ascii="Arial" w:hAnsi="Arial" w:cs="Arial"/>
            <w:sz w:val="20"/>
            <w:szCs w:val="20"/>
          </w:rPr>
          <w:t xml:space="preserve"> = Roboterkomponentenstückzahl</w:t>
        </w:r>
      </w:ins>
    </w:p>
    <w:p w:rsidR="00F46B72" w:rsidRDefault="00F46B72">
      <w:pPr>
        <w:spacing w:line="240" w:lineRule="auto"/>
        <w:ind w:firstLine="708"/>
        <w:rPr>
          <w:ins w:id="199" w:author="sarah.stefan" w:date="2018-07-03T23:53:00Z"/>
          <w:rFonts w:ascii="Arial" w:hAnsi="Arial" w:cs="Arial"/>
          <w:sz w:val="20"/>
          <w:szCs w:val="20"/>
        </w:rPr>
        <w:pPrChange w:id="200" w:author="sarah.stefan" w:date="2018-07-04T00:08:00Z">
          <w:pPr/>
        </w:pPrChange>
      </w:pPr>
      <w:proofErr w:type="spellStart"/>
      <w:ins w:id="201" w:author="sarah.stefan" w:date="2018-07-03T23:53:00Z">
        <w:r>
          <w:rPr>
            <w:rFonts w:ascii="Arial" w:hAnsi="Arial" w:cs="Arial"/>
            <w:sz w:val="20"/>
            <w:szCs w:val="20"/>
          </w:rPr>
          <w:t>IstStk</w:t>
        </w:r>
        <w:proofErr w:type="spellEnd"/>
        <w:r>
          <w:rPr>
            <w:rFonts w:ascii="Arial" w:hAnsi="Arial" w:cs="Arial"/>
            <w:sz w:val="20"/>
            <w:szCs w:val="20"/>
          </w:rPr>
          <w:t xml:space="preserve"> = Ist </w:t>
        </w:r>
        <w:proofErr w:type="gramStart"/>
        <w:r>
          <w:rPr>
            <w:rFonts w:ascii="Arial" w:hAnsi="Arial" w:cs="Arial"/>
            <w:sz w:val="20"/>
            <w:szCs w:val="20"/>
          </w:rPr>
          <w:t>Stückzahl ;</w:t>
        </w:r>
        <w:proofErr w:type="gramEnd"/>
        <w:r>
          <w:rPr>
            <w:rFonts w:ascii="Arial" w:hAnsi="Arial" w:cs="Arial"/>
            <w:sz w:val="20"/>
            <w:szCs w:val="20"/>
          </w:rPr>
          <w:t xml:space="preserve"> </w:t>
        </w:r>
        <w:proofErr w:type="spellStart"/>
        <w:r>
          <w:rPr>
            <w:rFonts w:ascii="Arial" w:hAnsi="Arial" w:cs="Arial"/>
            <w:sz w:val="20"/>
            <w:szCs w:val="20"/>
          </w:rPr>
          <w:t>MdstStk</w:t>
        </w:r>
        <w:proofErr w:type="spellEnd"/>
        <w:r>
          <w:rPr>
            <w:rFonts w:ascii="Arial" w:hAnsi="Arial" w:cs="Arial"/>
            <w:sz w:val="20"/>
            <w:szCs w:val="20"/>
          </w:rPr>
          <w:t xml:space="preserve"> = Mindeststückzahl</w:t>
        </w:r>
      </w:ins>
    </w:p>
    <w:p w:rsidR="00F46B72" w:rsidRDefault="00F46B72">
      <w:pPr>
        <w:spacing w:line="240" w:lineRule="auto"/>
        <w:ind w:firstLine="708"/>
        <w:rPr>
          <w:ins w:id="202" w:author="sarah.stefan" w:date="2018-07-03T23:53:00Z"/>
          <w:rFonts w:ascii="Arial" w:hAnsi="Arial" w:cs="Arial"/>
          <w:sz w:val="20"/>
          <w:szCs w:val="20"/>
        </w:rPr>
        <w:pPrChange w:id="203" w:author="sarah.stefan" w:date="2018-07-04T00:08:00Z">
          <w:pPr/>
        </w:pPrChange>
      </w:pPr>
      <w:ins w:id="204" w:author="sarah.stefan" w:date="2018-07-03T23:53:00Z">
        <w:r>
          <w:rPr>
            <w:rFonts w:ascii="Arial" w:hAnsi="Arial" w:cs="Arial"/>
            <w:sz w:val="20"/>
            <w:szCs w:val="20"/>
          </w:rPr>
          <w:t>RID = Roboter Identifikation</w:t>
        </w:r>
      </w:ins>
    </w:p>
    <w:p w:rsidR="00F46B72" w:rsidRDefault="00F46B72">
      <w:pPr>
        <w:spacing w:line="240" w:lineRule="auto"/>
        <w:ind w:firstLine="708"/>
        <w:rPr>
          <w:ins w:id="205" w:author="sarah.stefan" w:date="2018-07-03T23:54:00Z"/>
          <w:rFonts w:ascii="Arial" w:hAnsi="Arial" w:cs="Arial"/>
          <w:sz w:val="20"/>
          <w:szCs w:val="20"/>
        </w:rPr>
        <w:pPrChange w:id="206" w:author="sarah.stefan" w:date="2018-07-04T00:08:00Z">
          <w:pPr/>
        </w:pPrChange>
      </w:pPr>
      <w:proofErr w:type="spellStart"/>
      <w:ins w:id="207" w:author="sarah.stefan" w:date="2018-07-03T23:54:00Z">
        <w:r>
          <w:rPr>
            <w:rFonts w:ascii="Arial" w:hAnsi="Arial" w:cs="Arial"/>
            <w:sz w:val="20"/>
            <w:szCs w:val="20"/>
          </w:rPr>
          <w:t>RBezeichnung</w:t>
        </w:r>
        <w:proofErr w:type="spellEnd"/>
        <w:r>
          <w:rPr>
            <w:rFonts w:ascii="Arial" w:hAnsi="Arial" w:cs="Arial"/>
            <w:sz w:val="20"/>
            <w:szCs w:val="20"/>
          </w:rPr>
          <w:t xml:space="preserve"> = Roboterbezeichnung</w:t>
        </w:r>
      </w:ins>
    </w:p>
    <w:p w:rsidR="00F46B72" w:rsidRPr="00F46B72" w:rsidRDefault="00F46B72">
      <w:pPr>
        <w:spacing w:line="240" w:lineRule="auto"/>
        <w:ind w:firstLine="708"/>
        <w:rPr>
          <w:ins w:id="208" w:author="sarah.stefan" w:date="2018-07-03T23:47:00Z"/>
          <w:rFonts w:ascii="Arial" w:hAnsi="Arial" w:cs="Arial"/>
          <w:sz w:val="20"/>
          <w:szCs w:val="20"/>
          <w:rPrChange w:id="209" w:author="sarah.stefan" w:date="2018-07-03T23:54:00Z">
            <w:rPr>
              <w:ins w:id="210" w:author="sarah.stefan" w:date="2018-07-03T23:47:00Z"/>
              <w:rFonts w:ascii="Arial" w:hAnsi="Arial" w:cs="Arial"/>
              <w:sz w:val="24"/>
            </w:rPr>
          </w:rPrChange>
        </w:rPr>
        <w:pPrChange w:id="211" w:author="sarah.stefan" w:date="2018-07-04T00:08:00Z">
          <w:pPr/>
        </w:pPrChange>
      </w:pPr>
      <w:proofErr w:type="spellStart"/>
      <w:ins w:id="212" w:author="sarah.stefan" w:date="2018-07-03T23:54:00Z">
        <w:r>
          <w:rPr>
            <w:rFonts w:ascii="Arial" w:hAnsi="Arial" w:cs="Arial"/>
            <w:sz w:val="20"/>
            <w:szCs w:val="20"/>
          </w:rPr>
          <w:t>ProdKosten</w:t>
        </w:r>
        <w:proofErr w:type="spellEnd"/>
        <w:r>
          <w:rPr>
            <w:rFonts w:ascii="Arial" w:hAnsi="Arial" w:cs="Arial"/>
            <w:sz w:val="20"/>
            <w:szCs w:val="20"/>
          </w:rPr>
          <w:t>= Produktionskosten</w:t>
        </w:r>
      </w:ins>
    </w:p>
    <w:p w:rsidR="00F46B72" w:rsidRDefault="00F46B72">
      <w:pPr>
        <w:rPr>
          <w:ins w:id="213" w:author="sarah.stefan" w:date="2018-07-03T23:47:00Z"/>
          <w:rFonts w:ascii="Arial" w:hAnsi="Arial" w:cs="Arial"/>
          <w:sz w:val="24"/>
        </w:rPr>
      </w:pPr>
    </w:p>
    <w:p w:rsidR="00F46B72" w:rsidRPr="00CA58BD" w:rsidRDefault="00F46B72">
      <w:pPr>
        <w:pStyle w:val="Listenabsatz"/>
        <w:numPr>
          <w:ilvl w:val="0"/>
          <w:numId w:val="4"/>
        </w:numPr>
        <w:rPr>
          <w:ins w:id="214" w:author="sarah.stefan" w:date="2018-07-04T00:09:00Z"/>
          <w:rFonts w:ascii="Arial" w:hAnsi="Arial" w:cs="Arial"/>
          <w:sz w:val="24"/>
          <w:rPrChange w:id="215" w:author="sarah.stefan" w:date="2018-07-04T00:09:00Z">
            <w:rPr>
              <w:ins w:id="216" w:author="sarah.stefan" w:date="2018-07-04T00:09:00Z"/>
            </w:rPr>
          </w:rPrChange>
        </w:rPr>
        <w:pPrChange w:id="217" w:author="sarah.stefan" w:date="2018-07-04T00:09:00Z">
          <w:pPr/>
        </w:pPrChange>
      </w:pPr>
      <w:ins w:id="218" w:author="sarah.stefan" w:date="2018-07-03T23:47:00Z">
        <w:r w:rsidRPr="00CA58BD">
          <w:rPr>
            <w:rFonts w:ascii="Arial" w:hAnsi="Arial" w:cs="Arial"/>
            <w:sz w:val="24"/>
            <w:rPrChange w:id="219" w:author="sarah.stefan" w:date="2018-07-04T00:09:00Z">
              <w:rPr/>
            </w:rPrChange>
          </w:rPr>
          <w:t>Glossar</w:t>
        </w:r>
      </w:ins>
    </w:p>
    <w:p w:rsidR="00CA58BD" w:rsidRPr="00CA58BD" w:rsidRDefault="00CA58BD">
      <w:pPr>
        <w:pStyle w:val="Listenabsatz"/>
        <w:ind w:left="1416"/>
        <w:rPr>
          <w:ins w:id="220" w:author="sarah.stefan" w:date="2018-07-03T23:55:00Z"/>
          <w:rFonts w:ascii="Arial" w:hAnsi="Arial" w:cs="Arial"/>
          <w:sz w:val="24"/>
          <w:rPrChange w:id="221" w:author="sarah.stefan" w:date="2018-07-04T00:09:00Z">
            <w:rPr>
              <w:ins w:id="222" w:author="sarah.stefan" w:date="2018-07-03T23:55:00Z"/>
            </w:rPr>
          </w:rPrChange>
        </w:rPr>
        <w:pPrChange w:id="223" w:author="sarah.stefan" w:date="2018-07-04T00:09:00Z">
          <w:pPr/>
        </w:pPrChange>
      </w:pPr>
    </w:p>
    <w:p w:rsidR="00380990" w:rsidRDefault="00380990">
      <w:pPr>
        <w:ind w:left="708"/>
        <w:rPr>
          <w:ins w:id="224" w:author="sarah.stefan" w:date="2018-07-03T23:57:00Z"/>
          <w:rFonts w:ascii="Arial" w:hAnsi="Arial" w:cs="Arial"/>
          <w:sz w:val="20"/>
        </w:rPr>
        <w:pPrChange w:id="225" w:author="sarah.stefan" w:date="2018-07-04T00:09:00Z">
          <w:pPr/>
        </w:pPrChange>
      </w:pPr>
      <w:ins w:id="226" w:author="sarah.stefan" w:date="2018-07-03T23:55:00Z">
        <w:r w:rsidRPr="00380990">
          <w:rPr>
            <w:rFonts w:ascii="Arial" w:hAnsi="Arial" w:cs="Arial"/>
            <w:rPrChange w:id="227" w:author="sarah.stefan" w:date="2018-07-04T00:01:00Z">
              <w:rPr>
                <w:rFonts w:ascii="Arial" w:hAnsi="Arial" w:cs="Arial"/>
                <w:sz w:val="24"/>
              </w:rPr>
            </w:rPrChange>
          </w:rPr>
          <w:t>Materialmanagement</w:t>
        </w:r>
        <w:r>
          <w:rPr>
            <w:rFonts w:ascii="Arial" w:hAnsi="Arial" w:cs="Arial"/>
            <w:sz w:val="24"/>
          </w:rPr>
          <w:t xml:space="preserve"> = </w:t>
        </w:r>
      </w:ins>
      <w:ins w:id="228" w:author="sarah.stefan" w:date="2018-07-03T23:56:00Z">
        <w:r>
          <w:t>V</w:t>
        </w:r>
        <w:r w:rsidRPr="00380990">
          <w:rPr>
            <w:rFonts w:ascii="Arial" w:hAnsi="Arial" w:cs="Arial"/>
            <w:sz w:val="20"/>
            <w:rPrChange w:id="229" w:author="sarah.stefan" w:date="2018-07-03T23:57:00Z">
              <w:rPr/>
            </w:rPrChange>
          </w:rPr>
          <w:t>erwaltung sowie zeitliche, mengenmäßige, qualitative und eventuell auch räumliche Planung und Steuerung der Materialbewegungen innerhalb eines Unternehmens und zwischen dem Unternehmen und seiner Umwelt. Sie koordiniert den Warenfluss zwischen Lieferanten, Kunden, Bedarfsträgern (zum Beispiel Produktion) und den Lagern.</w:t>
        </w:r>
      </w:ins>
    </w:p>
    <w:p w:rsidR="00380990" w:rsidRDefault="00380990">
      <w:pPr>
        <w:ind w:firstLine="708"/>
        <w:rPr>
          <w:ins w:id="230" w:author="sarah.stefan" w:date="2018-07-03T23:57:00Z"/>
          <w:rFonts w:ascii="Arial" w:hAnsi="Arial" w:cs="Arial"/>
          <w:sz w:val="20"/>
        </w:rPr>
        <w:pPrChange w:id="231" w:author="sarah.stefan" w:date="2018-07-04T00:09:00Z">
          <w:pPr/>
        </w:pPrChange>
      </w:pPr>
      <w:ins w:id="232" w:author="sarah.stefan" w:date="2018-07-03T23:57:00Z">
        <w:r w:rsidRPr="00380990">
          <w:rPr>
            <w:rFonts w:ascii="Arial" w:hAnsi="Arial" w:cs="Arial"/>
            <w:sz w:val="20"/>
            <w:rPrChange w:id="233" w:author="sarah.stefan" w:date="2018-07-03T23:57:00Z">
              <w:rPr>
                <w:rFonts w:ascii="Arial" w:hAnsi="Arial" w:cs="Arial"/>
                <w:sz w:val="24"/>
              </w:rPr>
            </w:rPrChange>
          </w:rPr>
          <w:fldChar w:fldCharType="begin"/>
        </w:r>
        <w:r w:rsidRPr="00380990">
          <w:rPr>
            <w:rFonts w:ascii="Arial" w:hAnsi="Arial" w:cs="Arial"/>
            <w:sz w:val="20"/>
            <w:rPrChange w:id="234" w:author="sarah.stefan" w:date="2018-07-03T23:57:00Z">
              <w:rPr>
                <w:rFonts w:ascii="Arial" w:hAnsi="Arial" w:cs="Arial"/>
                <w:sz w:val="24"/>
              </w:rPr>
            </w:rPrChange>
          </w:rPr>
          <w:instrText xml:space="preserve"> HYPERLINK "https://de.wikipedia.org/wiki/Materialwirtschaft" </w:instrText>
        </w:r>
        <w:r w:rsidRPr="00380990">
          <w:rPr>
            <w:rFonts w:ascii="Arial" w:hAnsi="Arial" w:cs="Arial"/>
            <w:sz w:val="20"/>
            <w:rPrChange w:id="235" w:author="sarah.stefan" w:date="2018-07-03T23:57:00Z">
              <w:rPr>
                <w:rFonts w:ascii="Arial" w:hAnsi="Arial" w:cs="Arial"/>
                <w:sz w:val="24"/>
              </w:rPr>
            </w:rPrChange>
          </w:rPr>
          <w:fldChar w:fldCharType="separate"/>
        </w:r>
      </w:ins>
      <w:r w:rsidRPr="00380990">
        <w:rPr>
          <w:rStyle w:val="Hyperlink"/>
          <w:rFonts w:ascii="Arial" w:hAnsi="Arial" w:cs="Arial"/>
          <w:sz w:val="20"/>
          <w:rPrChange w:id="236" w:author="sarah.stefan" w:date="2018-07-03T23:57:00Z">
            <w:rPr>
              <w:rStyle w:val="Hyperlink"/>
              <w:rFonts w:ascii="Arial" w:hAnsi="Arial" w:cs="Arial"/>
              <w:sz w:val="24"/>
            </w:rPr>
          </w:rPrChange>
        </w:rPr>
        <w:t>https://de.wikipedia.org/wiki/Materialwirtschaft</w:t>
      </w:r>
      <w:ins w:id="237" w:author="sarah.stefan" w:date="2018-07-03T23:57:00Z">
        <w:r w:rsidRPr="00380990">
          <w:rPr>
            <w:rFonts w:ascii="Arial" w:hAnsi="Arial" w:cs="Arial"/>
            <w:sz w:val="20"/>
            <w:rPrChange w:id="238" w:author="sarah.stefan" w:date="2018-07-03T23:57:00Z">
              <w:rPr>
                <w:rFonts w:ascii="Arial" w:hAnsi="Arial" w:cs="Arial"/>
                <w:sz w:val="24"/>
              </w:rPr>
            </w:rPrChange>
          </w:rPr>
          <w:fldChar w:fldCharType="end"/>
        </w:r>
      </w:ins>
    </w:p>
    <w:p w:rsidR="00380990" w:rsidRDefault="00380990">
      <w:pPr>
        <w:ind w:left="708"/>
        <w:rPr>
          <w:ins w:id="239" w:author="sarah.stefan" w:date="2018-07-04T00:01:00Z"/>
          <w:rFonts w:ascii="Arial" w:hAnsi="Arial" w:cs="Arial"/>
          <w:sz w:val="20"/>
          <w:szCs w:val="20"/>
        </w:rPr>
        <w:pPrChange w:id="240" w:author="sarah.stefan" w:date="2018-07-04T00:09:00Z">
          <w:pPr/>
        </w:pPrChange>
      </w:pPr>
      <w:ins w:id="241" w:author="sarah.stefan" w:date="2018-07-03T23:58:00Z">
        <w:r>
          <w:rPr>
            <w:rFonts w:ascii="Arial" w:hAnsi="Arial" w:cs="Arial"/>
          </w:rPr>
          <w:t xml:space="preserve">Preiskalkulation = </w:t>
        </w:r>
      </w:ins>
      <w:ins w:id="242" w:author="sarah.stefan" w:date="2018-07-03T23:59:00Z">
        <w:r w:rsidRPr="00380990">
          <w:rPr>
            <w:rFonts w:ascii="Arial" w:hAnsi="Arial" w:cs="Arial"/>
            <w:sz w:val="20"/>
            <w:szCs w:val="20"/>
            <w:rPrChange w:id="243" w:author="sarah.stefan" w:date="2018-07-04T00:01:00Z">
              <w:rPr>
                <w:rFonts w:ascii="Arial" w:hAnsi="Arial" w:cs="Arial"/>
              </w:rPr>
            </w:rPrChange>
          </w:rPr>
          <w:t>Ermittlung des Angebotspreises mithilfe der Kostenrechnung</w:t>
        </w:r>
      </w:ins>
      <w:ins w:id="244" w:author="sarah.stefan" w:date="2018-07-04T00:01:00Z">
        <w:r w:rsidRPr="00380990">
          <w:rPr>
            <w:rFonts w:ascii="Arial" w:hAnsi="Arial" w:cs="Arial"/>
            <w:sz w:val="20"/>
            <w:szCs w:val="20"/>
            <w:rPrChange w:id="245" w:author="sarah.stefan" w:date="2018-07-04T00:01:00Z">
              <w:rPr>
                <w:rFonts w:ascii="Arial" w:hAnsi="Arial" w:cs="Arial"/>
              </w:rPr>
            </w:rPrChange>
          </w:rPr>
          <w:t xml:space="preserve">; </w:t>
        </w:r>
        <w:r w:rsidRPr="00380990">
          <w:rPr>
            <w:rFonts w:ascii="Arial" w:hAnsi="Arial" w:cs="Arial"/>
            <w:sz w:val="20"/>
            <w:szCs w:val="20"/>
            <w:rPrChange w:id="246" w:author="sarah.stefan" w:date="2018-07-04T00:01:00Z">
              <w:rPr/>
            </w:rPrChange>
          </w:rPr>
          <w:t xml:space="preserve">bezeichnet auf dieser Basis die Berechnung eines Endverbraucherpreises, also des Preises, für den eine Ware oder </w:t>
        </w:r>
        <w:r w:rsidRPr="00380990">
          <w:rPr>
            <w:rFonts w:ascii="Arial" w:hAnsi="Arial" w:cs="Arial"/>
            <w:sz w:val="20"/>
            <w:szCs w:val="20"/>
            <w:rPrChange w:id="247" w:author="sarah.stefan" w:date="2018-07-04T00:01:00Z">
              <w:rPr/>
            </w:rPrChange>
          </w:rPr>
          <w:fldChar w:fldCharType="begin"/>
        </w:r>
        <w:r w:rsidRPr="00380990">
          <w:rPr>
            <w:rFonts w:ascii="Arial" w:hAnsi="Arial" w:cs="Arial"/>
            <w:sz w:val="20"/>
            <w:szCs w:val="20"/>
            <w:rPrChange w:id="248" w:author="sarah.stefan" w:date="2018-07-04T00:01:00Z">
              <w:rPr/>
            </w:rPrChange>
          </w:rPr>
          <w:instrText xml:space="preserve"> HYPERLINK "http://www.wirtschaftslexikon24.com/d/dienstleistung/dienstleistung.htm" </w:instrText>
        </w:r>
        <w:r w:rsidRPr="00380990">
          <w:rPr>
            <w:rFonts w:ascii="Arial" w:hAnsi="Arial" w:cs="Arial"/>
            <w:sz w:val="20"/>
            <w:szCs w:val="20"/>
            <w:rPrChange w:id="249" w:author="sarah.stefan" w:date="2018-07-04T00:01:00Z">
              <w:rPr/>
            </w:rPrChange>
          </w:rPr>
          <w:fldChar w:fldCharType="separate"/>
        </w:r>
        <w:r w:rsidRPr="00380990">
          <w:rPr>
            <w:rStyle w:val="Hyperlink"/>
            <w:rFonts w:ascii="Arial" w:hAnsi="Arial" w:cs="Arial"/>
            <w:color w:val="auto"/>
            <w:sz w:val="20"/>
            <w:szCs w:val="20"/>
            <w:u w:val="none"/>
            <w:rPrChange w:id="250" w:author="sarah.stefan" w:date="2018-07-04T00:01:00Z">
              <w:rPr>
                <w:rStyle w:val="Hyperlink"/>
              </w:rPr>
            </w:rPrChange>
          </w:rPr>
          <w:t>Dienstleistung</w:t>
        </w:r>
        <w:r w:rsidRPr="00380990">
          <w:rPr>
            <w:rFonts w:ascii="Arial" w:hAnsi="Arial" w:cs="Arial"/>
            <w:sz w:val="20"/>
            <w:szCs w:val="20"/>
            <w:rPrChange w:id="251" w:author="sarah.stefan" w:date="2018-07-04T00:01:00Z">
              <w:rPr/>
            </w:rPrChange>
          </w:rPr>
          <w:fldChar w:fldCharType="end"/>
        </w:r>
        <w:r w:rsidRPr="00380990">
          <w:rPr>
            <w:rFonts w:ascii="Arial" w:hAnsi="Arial" w:cs="Arial"/>
            <w:sz w:val="20"/>
            <w:szCs w:val="20"/>
            <w:rPrChange w:id="252" w:author="sarah.stefan" w:date="2018-07-04T00:01:00Z">
              <w:rPr/>
            </w:rPrChange>
          </w:rPr>
          <w:t xml:space="preserve"> letztlich auf dem Markt </w:t>
        </w:r>
        <w:r w:rsidRPr="00380990">
          <w:rPr>
            <w:rFonts w:ascii="Arial" w:hAnsi="Arial" w:cs="Arial"/>
            <w:sz w:val="20"/>
            <w:szCs w:val="20"/>
            <w:rPrChange w:id="253" w:author="sarah.stefan" w:date="2018-07-04T00:01:00Z">
              <w:rPr/>
            </w:rPrChange>
          </w:rPr>
          <w:fldChar w:fldCharType="begin"/>
        </w:r>
        <w:r w:rsidRPr="00380990">
          <w:rPr>
            <w:rFonts w:ascii="Arial" w:hAnsi="Arial" w:cs="Arial"/>
            <w:sz w:val="20"/>
            <w:szCs w:val="20"/>
            <w:rPrChange w:id="254" w:author="sarah.stefan" w:date="2018-07-04T00:01:00Z">
              <w:rPr/>
            </w:rPrChange>
          </w:rPr>
          <w:instrText xml:space="preserve"> HYPERLINK "http://www.wirtschaftslexikon24.com/d/angebot/angebot.htm" </w:instrText>
        </w:r>
        <w:r w:rsidRPr="00380990">
          <w:rPr>
            <w:rFonts w:ascii="Arial" w:hAnsi="Arial" w:cs="Arial"/>
            <w:sz w:val="20"/>
            <w:szCs w:val="20"/>
            <w:rPrChange w:id="255" w:author="sarah.stefan" w:date="2018-07-04T00:01:00Z">
              <w:rPr/>
            </w:rPrChange>
          </w:rPr>
          <w:fldChar w:fldCharType="separate"/>
        </w:r>
        <w:r w:rsidRPr="00380990">
          <w:rPr>
            <w:rStyle w:val="Hyperlink"/>
            <w:rFonts w:ascii="Arial" w:hAnsi="Arial" w:cs="Arial"/>
            <w:color w:val="auto"/>
            <w:sz w:val="20"/>
            <w:szCs w:val="20"/>
            <w:u w:val="none"/>
            <w:rPrChange w:id="256" w:author="sarah.stefan" w:date="2018-07-04T00:01:00Z">
              <w:rPr>
                <w:rStyle w:val="Hyperlink"/>
              </w:rPr>
            </w:rPrChange>
          </w:rPr>
          <w:t>angebot</w:t>
        </w:r>
        <w:r w:rsidRPr="00380990">
          <w:rPr>
            <w:rFonts w:ascii="Arial" w:hAnsi="Arial" w:cs="Arial"/>
            <w:sz w:val="20"/>
            <w:szCs w:val="20"/>
            <w:rPrChange w:id="257" w:author="sarah.stefan" w:date="2018-07-04T00:01:00Z">
              <w:rPr/>
            </w:rPrChange>
          </w:rPr>
          <w:fldChar w:fldCharType="end"/>
        </w:r>
        <w:r>
          <w:rPr>
            <w:rFonts w:ascii="Arial" w:hAnsi="Arial" w:cs="Arial"/>
            <w:sz w:val="20"/>
            <w:szCs w:val="20"/>
          </w:rPr>
          <w:t>en wird</w:t>
        </w:r>
      </w:ins>
    </w:p>
    <w:p w:rsidR="00380990" w:rsidRDefault="00380990">
      <w:pPr>
        <w:ind w:firstLine="708"/>
        <w:rPr>
          <w:ins w:id="258" w:author="sarah.stefan" w:date="2018-07-04T00:01:00Z"/>
          <w:rFonts w:ascii="Arial" w:hAnsi="Arial" w:cs="Arial"/>
          <w:sz w:val="20"/>
          <w:szCs w:val="20"/>
        </w:rPr>
        <w:pPrChange w:id="259" w:author="sarah.stefan" w:date="2018-07-04T00:09:00Z">
          <w:pPr/>
        </w:pPrChange>
      </w:pPr>
      <w:ins w:id="260" w:author="sarah.stefan" w:date="2018-07-04T00:01:00Z">
        <w:r>
          <w:rPr>
            <w:rFonts w:ascii="Arial" w:hAnsi="Arial" w:cs="Arial"/>
            <w:sz w:val="20"/>
            <w:szCs w:val="20"/>
          </w:rPr>
          <w:fldChar w:fldCharType="begin"/>
        </w:r>
        <w:r>
          <w:rPr>
            <w:rFonts w:ascii="Arial" w:hAnsi="Arial" w:cs="Arial"/>
            <w:sz w:val="20"/>
            <w:szCs w:val="20"/>
          </w:rPr>
          <w:instrText xml:space="preserve"> HYPERLINK "</w:instrText>
        </w:r>
        <w:r w:rsidRPr="00380990">
          <w:rPr>
            <w:rFonts w:ascii="Arial" w:hAnsi="Arial" w:cs="Arial"/>
            <w:sz w:val="20"/>
            <w:szCs w:val="20"/>
          </w:rPr>
          <w:instrText>http://www.wirtschaftslexikon24.com/d/preiskalkulation/preiskalkulation.htm</w:instrText>
        </w:r>
        <w:r>
          <w:rPr>
            <w:rFonts w:ascii="Arial" w:hAnsi="Arial" w:cs="Arial"/>
            <w:sz w:val="20"/>
            <w:szCs w:val="20"/>
          </w:rPr>
          <w:instrText xml:space="preserve">" </w:instrText>
        </w:r>
        <w:r>
          <w:rPr>
            <w:rFonts w:ascii="Arial" w:hAnsi="Arial" w:cs="Arial"/>
            <w:sz w:val="20"/>
            <w:szCs w:val="20"/>
          </w:rPr>
          <w:fldChar w:fldCharType="separate"/>
        </w:r>
      </w:ins>
      <w:r w:rsidRPr="004818ED">
        <w:rPr>
          <w:rStyle w:val="Hyperlink"/>
          <w:rFonts w:ascii="Arial" w:hAnsi="Arial" w:cs="Arial"/>
          <w:sz w:val="20"/>
          <w:szCs w:val="20"/>
        </w:rPr>
        <w:t>http://www.wirtschaftslexikon24.com/d/preiskalkulation/preiskalkulation.htm</w:t>
      </w:r>
      <w:ins w:id="261" w:author="sarah.stefan" w:date="2018-07-04T00:01:00Z">
        <w:r>
          <w:rPr>
            <w:rFonts w:ascii="Arial" w:hAnsi="Arial" w:cs="Arial"/>
            <w:sz w:val="20"/>
            <w:szCs w:val="20"/>
          </w:rPr>
          <w:fldChar w:fldCharType="end"/>
        </w:r>
      </w:ins>
    </w:p>
    <w:p w:rsidR="00380990" w:rsidRDefault="00D446DE">
      <w:pPr>
        <w:ind w:left="708"/>
        <w:rPr>
          <w:ins w:id="262" w:author="sarah.stefan" w:date="2018-07-04T00:06:00Z"/>
          <w:rFonts w:ascii="Arial" w:hAnsi="Arial" w:cs="Arial"/>
          <w:sz w:val="20"/>
        </w:rPr>
        <w:pPrChange w:id="263" w:author="sarah.stefan" w:date="2018-07-04T00:09:00Z">
          <w:pPr/>
        </w:pPrChange>
      </w:pPr>
      <w:ins w:id="264" w:author="sarah.stefan" w:date="2018-07-04T00:05:00Z">
        <w:r>
          <w:rPr>
            <w:rFonts w:ascii="Arial" w:hAnsi="Arial" w:cs="Arial"/>
            <w:szCs w:val="20"/>
          </w:rPr>
          <w:t>Bestell</w:t>
        </w:r>
      </w:ins>
      <w:ins w:id="265" w:author="sarah.stefan" w:date="2018-07-04T00:06:00Z">
        <w:r>
          <w:rPr>
            <w:rFonts w:ascii="Arial" w:hAnsi="Arial" w:cs="Arial"/>
            <w:szCs w:val="20"/>
          </w:rPr>
          <w:t>punkt</w:t>
        </w:r>
      </w:ins>
      <w:ins w:id="266" w:author="sarah.stefan" w:date="2018-07-04T00:05:00Z">
        <w:r>
          <w:rPr>
            <w:rFonts w:ascii="Arial" w:hAnsi="Arial" w:cs="Arial"/>
            <w:szCs w:val="20"/>
          </w:rPr>
          <w:t xml:space="preserve">verfahren: </w:t>
        </w:r>
      </w:ins>
      <w:ins w:id="267" w:author="sarah.stefan" w:date="2018-07-04T00:06:00Z">
        <w:r w:rsidRPr="00D446DE">
          <w:rPr>
            <w:rFonts w:ascii="Arial" w:hAnsi="Arial" w:cs="Arial"/>
            <w:sz w:val="20"/>
            <w:rPrChange w:id="268" w:author="sarah.stefan" w:date="2018-07-04T00:06:00Z">
              <w:rPr/>
            </w:rPrChange>
          </w:rPr>
          <w:t>Bestellungen von Lagerware werden dann, wenn eine bestimmte Anzahl der Lagerware erreicht wird, getätigt</w:t>
        </w:r>
      </w:ins>
    </w:p>
    <w:p w:rsidR="00D446DE" w:rsidRPr="00D446DE" w:rsidRDefault="00D446DE">
      <w:pPr>
        <w:rPr>
          <w:ins w:id="269" w:author="sarah.stefan" w:date="2018-07-04T00:01:00Z"/>
          <w:rFonts w:ascii="Arial" w:hAnsi="Arial" w:cs="Arial"/>
          <w:szCs w:val="20"/>
          <w:rPrChange w:id="270" w:author="sarah.stefan" w:date="2018-07-04T00:05:00Z">
            <w:rPr>
              <w:ins w:id="271" w:author="sarah.stefan" w:date="2018-07-04T00:01:00Z"/>
              <w:rFonts w:ascii="Arial" w:hAnsi="Arial" w:cs="Arial"/>
              <w:sz w:val="20"/>
              <w:szCs w:val="20"/>
            </w:rPr>
          </w:rPrChange>
        </w:rPr>
      </w:pPr>
    </w:p>
    <w:p w:rsidR="00380990" w:rsidRPr="00380990" w:rsidRDefault="00380990">
      <w:pPr>
        <w:rPr>
          <w:ins w:id="272" w:author="sarah.stefan" w:date="2018-07-03T23:57:00Z"/>
          <w:rFonts w:ascii="Arial" w:hAnsi="Arial" w:cs="Arial"/>
          <w:rPrChange w:id="273" w:author="sarah.stefan" w:date="2018-07-04T00:01:00Z">
            <w:rPr>
              <w:ins w:id="274" w:author="sarah.stefan" w:date="2018-07-03T23:57:00Z"/>
              <w:rFonts w:ascii="Arial" w:hAnsi="Arial" w:cs="Arial"/>
              <w:sz w:val="24"/>
            </w:rPr>
          </w:rPrChange>
        </w:rPr>
      </w:pPr>
    </w:p>
    <w:p w:rsidR="0047529B" w:rsidRDefault="0047529B">
      <w:pPr>
        <w:rPr>
          <w:ins w:id="275" w:author="sarah.stefan" w:date="2018-07-04T11:45:00Z"/>
        </w:rPr>
      </w:pPr>
    </w:p>
    <w:p w:rsidR="0047529B" w:rsidRDefault="0047529B">
      <w:pPr>
        <w:rPr>
          <w:ins w:id="276" w:author="sarah.stefan" w:date="2018-07-04T11:45:00Z"/>
        </w:rPr>
      </w:pPr>
    </w:p>
    <w:p w:rsidR="0047529B" w:rsidRDefault="0047529B">
      <w:pPr>
        <w:rPr>
          <w:ins w:id="277" w:author="sarah.stefan" w:date="2018-07-04T11:45:00Z"/>
        </w:rPr>
      </w:pPr>
    </w:p>
    <w:p w:rsidR="0047529B" w:rsidRDefault="0047529B" w:rsidP="0047529B">
      <w:pPr>
        <w:pStyle w:val="Listenabsatz"/>
        <w:numPr>
          <w:ilvl w:val="0"/>
          <w:numId w:val="4"/>
        </w:numPr>
        <w:rPr>
          <w:ins w:id="278" w:author="sarah.stefan" w:date="2018-07-04T11:46:00Z"/>
        </w:rPr>
        <w:pPrChange w:id="279" w:author="sarah.stefan" w:date="2018-07-04T11:46:00Z">
          <w:pPr/>
        </w:pPrChange>
      </w:pPr>
      <w:ins w:id="280" w:author="sarah.stefan" w:date="2018-07-04T11:45:00Z">
        <w:r>
          <w:t>Aktivitätsdiagramme</w:t>
        </w:r>
      </w:ins>
    </w:p>
    <w:p w:rsidR="00380990" w:rsidRPr="00F46B72" w:rsidRDefault="00380990" w:rsidP="0047529B">
      <w:pPr>
        <w:ind w:firstLine="708"/>
        <w:rPr>
          <w:rFonts w:ascii="Arial" w:hAnsi="Arial" w:cs="Arial"/>
          <w:sz w:val="24"/>
          <w:rPrChange w:id="281" w:author="sarah.stefan" w:date="2018-07-03T23:47:00Z">
            <w:rPr>
              <w:sz w:val="28"/>
            </w:rPr>
          </w:rPrChange>
        </w:rPr>
        <w:pPrChange w:id="282" w:author="sarah.stefan" w:date="2018-07-04T11:45:00Z">
          <w:pPr/>
        </w:pPrChange>
      </w:pPr>
      <w:bookmarkStart w:id="283" w:name="_GoBack"/>
      <w:bookmarkEnd w:id="283"/>
    </w:p>
    <w:sectPr w:rsidR="00380990" w:rsidRPr="00F46B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25611"/>
    <w:multiLevelType w:val="hybridMultilevel"/>
    <w:tmpl w:val="F2CC2048"/>
    <w:lvl w:ilvl="0" w:tplc="051E915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1C5E67"/>
    <w:multiLevelType w:val="multilevel"/>
    <w:tmpl w:val="3BB26FAE"/>
    <w:lvl w:ilvl="0">
      <w:start w:val="1"/>
      <w:numFmt w:val="decimal"/>
      <w:lvlText w:val="%1"/>
      <w:lvlJc w:val="left"/>
      <w:pPr>
        <w:ind w:left="1065" w:hanging="705"/>
      </w:pPr>
      <w:rPr>
        <w:rFonts w:hint="default"/>
      </w:r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71C7B51"/>
    <w:multiLevelType w:val="multilevel"/>
    <w:tmpl w:val="629EBE3A"/>
    <w:lvl w:ilvl="0">
      <w:start w:val="1"/>
      <w:numFmt w:val="decimal"/>
      <w:lvlText w:val="%1"/>
      <w:lvlJc w:val="left"/>
      <w:pPr>
        <w:ind w:left="1065" w:hanging="705"/>
      </w:pPr>
      <w:rPr>
        <w:rFonts w:hint="default"/>
      </w:rPr>
    </w:lvl>
    <w:lvl w:ilvl="1">
      <w:start w:val="1"/>
      <w:numFmt w:val="decimal"/>
      <w:isLgl/>
      <w:lvlText w:val="%1.%2"/>
      <w:lvlJc w:val="left"/>
      <w:pPr>
        <w:ind w:left="1410" w:hanging="1050"/>
      </w:pPr>
      <w:rPr>
        <w:rFonts w:hint="default"/>
      </w:rPr>
    </w:lvl>
    <w:lvl w:ilvl="2">
      <w:start w:val="1"/>
      <w:numFmt w:val="decimal"/>
      <w:isLgl/>
      <w:lvlText w:val="%1.%2.%3"/>
      <w:lvlJc w:val="left"/>
      <w:pPr>
        <w:ind w:left="1410" w:hanging="1050"/>
      </w:pPr>
      <w:rPr>
        <w:rFonts w:hint="default"/>
      </w:rPr>
    </w:lvl>
    <w:lvl w:ilvl="3">
      <w:start w:val="1"/>
      <w:numFmt w:val="decimal"/>
      <w:isLgl/>
      <w:lvlText w:val="%1.%2.%3.%4"/>
      <w:lvlJc w:val="left"/>
      <w:pPr>
        <w:ind w:left="1410" w:hanging="105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9E224A4"/>
    <w:multiLevelType w:val="multilevel"/>
    <w:tmpl w:val="B094A89A"/>
    <w:lvl w:ilvl="0">
      <w:start w:val="1"/>
      <w:numFmt w:val="decimal"/>
      <w:lvlText w:val="%1"/>
      <w:lvlJc w:val="left"/>
      <w:pPr>
        <w:ind w:left="1068"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228" w:hanging="1080"/>
      </w:pPr>
      <w:rPr>
        <w:rFonts w:hint="default"/>
      </w:rPr>
    </w:lvl>
    <w:lvl w:ilvl="5">
      <w:start w:val="1"/>
      <w:numFmt w:val="decimal"/>
      <w:lvlText w:val="%1.%2.%3.%4.%5.%6"/>
      <w:lvlJc w:val="left"/>
      <w:pPr>
        <w:ind w:left="3588" w:hanging="1080"/>
      </w:pPr>
      <w:rPr>
        <w:rFonts w:hint="default"/>
      </w:rPr>
    </w:lvl>
    <w:lvl w:ilvl="6">
      <w:start w:val="1"/>
      <w:numFmt w:val="decimal"/>
      <w:lvlText w:val="%1.%2.%3.%4.%5.%6.%7"/>
      <w:lvlJc w:val="left"/>
      <w:pPr>
        <w:ind w:left="4308" w:hanging="1440"/>
      </w:pPr>
      <w:rPr>
        <w:rFonts w:hint="default"/>
      </w:rPr>
    </w:lvl>
    <w:lvl w:ilvl="7">
      <w:start w:val="1"/>
      <w:numFmt w:val="decimal"/>
      <w:lvlText w:val="%1.%2.%3.%4.%5.%6.%7.%8"/>
      <w:lvlJc w:val="left"/>
      <w:pPr>
        <w:ind w:left="4668" w:hanging="1440"/>
      </w:pPr>
      <w:rPr>
        <w:rFonts w:hint="default"/>
      </w:rPr>
    </w:lvl>
    <w:lvl w:ilvl="8">
      <w:start w:val="1"/>
      <w:numFmt w:val="decimal"/>
      <w:lvlText w:val="%1.%2.%3.%4.%5.%6.%7.%8.%9"/>
      <w:lvlJc w:val="left"/>
      <w:pPr>
        <w:ind w:left="5388" w:hanging="1800"/>
      </w:pPr>
      <w:rPr>
        <w:rFont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h.stefan">
    <w15:presenceInfo w15:providerId="None" w15:userId="sarah.stef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7F3"/>
    <w:rsid w:val="00052F84"/>
    <w:rsid w:val="001E17F3"/>
    <w:rsid w:val="00237031"/>
    <w:rsid w:val="00300EEF"/>
    <w:rsid w:val="00380990"/>
    <w:rsid w:val="00417246"/>
    <w:rsid w:val="00465984"/>
    <w:rsid w:val="0047529B"/>
    <w:rsid w:val="004E20FE"/>
    <w:rsid w:val="00574DB0"/>
    <w:rsid w:val="005A345E"/>
    <w:rsid w:val="00882DE6"/>
    <w:rsid w:val="008A7D93"/>
    <w:rsid w:val="00937CA4"/>
    <w:rsid w:val="00A00FEE"/>
    <w:rsid w:val="00A56730"/>
    <w:rsid w:val="00A73885"/>
    <w:rsid w:val="00C123D1"/>
    <w:rsid w:val="00C941CD"/>
    <w:rsid w:val="00C964E2"/>
    <w:rsid w:val="00CA58BD"/>
    <w:rsid w:val="00D446DE"/>
    <w:rsid w:val="00DF706C"/>
    <w:rsid w:val="00E972A0"/>
    <w:rsid w:val="00F46B72"/>
    <w:rsid w:val="00F96A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474CE"/>
  <w15:chartTrackingRefBased/>
  <w15:docId w15:val="{A766FDBA-9FEE-4557-B239-78EBAE5C6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E17F3"/>
    <w:pPr>
      <w:ind w:left="720"/>
      <w:contextualSpacing/>
    </w:pPr>
  </w:style>
  <w:style w:type="table" w:styleId="Tabellenraster">
    <w:name w:val="Table Grid"/>
    <w:basedOn w:val="NormaleTabelle"/>
    <w:uiPriority w:val="39"/>
    <w:rsid w:val="00882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unhideWhenUsed/>
    <w:rsid w:val="0030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00EEF"/>
    <w:rPr>
      <w:rFonts w:ascii="Courier New" w:eastAsia="Times New Roman" w:hAnsi="Courier New" w:cs="Courier New"/>
      <w:sz w:val="20"/>
      <w:szCs w:val="20"/>
      <w:lang w:eastAsia="de-DE"/>
    </w:rPr>
  </w:style>
  <w:style w:type="character" w:styleId="Hyperlink">
    <w:name w:val="Hyperlink"/>
    <w:basedOn w:val="Absatz-Standardschriftart"/>
    <w:uiPriority w:val="99"/>
    <w:unhideWhenUsed/>
    <w:rsid w:val="00380990"/>
    <w:rPr>
      <w:color w:val="0563C1" w:themeColor="hyperlink"/>
      <w:u w:val="single"/>
    </w:rPr>
  </w:style>
  <w:style w:type="character" w:styleId="NichtaufgelsteErwhnung">
    <w:name w:val="Unresolved Mention"/>
    <w:basedOn w:val="Absatz-Standardschriftart"/>
    <w:uiPriority w:val="99"/>
    <w:semiHidden/>
    <w:unhideWhenUsed/>
    <w:rsid w:val="003809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49379">
      <w:bodyDiv w:val="1"/>
      <w:marLeft w:val="0"/>
      <w:marRight w:val="0"/>
      <w:marTop w:val="0"/>
      <w:marBottom w:val="0"/>
      <w:divBdr>
        <w:top w:val="none" w:sz="0" w:space="0" w:color="auto"/>
        <w:left w:val="none" w:sz="0" w:space="0" w:color="auto"/>
        <w:bottom w:val="none" w:sz="0" w:space="0" w:color="auto"/>
        <w:right w:val="none" w:sz="0" w:space="0" w:color="auto"/>
      </w:divBdr>
    </w:div>
    <w:div w:id="209609662">
      <w:bodyDiv w:val="1"/>
      <w:marLeft w:val="0"/>
      <w:marRight w:val="0"/>
      <w:marTop w:val="0"/>
      <w:marBottom w:val="0"/>
      <w:divBdr>
        <w:top w:val="none" w:sz="0" w:space="0" w:color="auto"/>
        <w:left w:val="none" w:sz="0" w:space="0" w:color="auto"/>
        <w:bottom w:val="none" w:sz="0" w:space="0" w:color="auto"/>
        <w:right w:val="none" w:sz="0" w:space="0" w:color="auto"/>
      </w:divBdr>
    </w:div>
    <w:div w:id="521625732">
      <w:bodyDiv w:val="1"/>
      <w:marLeft w:val="0"/>
      <w:marRight w:val="0"/>
      <w:marTop w:val="0"/>
      <w:marBottom w:val="0"/>
      <w:divBdr>
        <w:top w:val="none" w:sz="0" w:space="0" w:color="auto"/>
        <w:left w:val="none" w:sz="0" w:space="0" w:color="auto"/>
        <w:bottom w:val="none" w:sz="0" w:space="0" w:color="auto"/>
        <w:right w:val="none" w:sz="0" w:space="0" w:color="auto"/>
      </w:divBdr>
    </w:div>
    <w:div w:id="544218738">
      <w:bodyDiv w:val="1"/>
      <w:marLeft w:val="0"/>
      <w:marRight w:val="0"/>
      <w:marTop w:val="0"/>
      <w:marBottom w:val="0"/>
      <w:divBdr>
        <w:top w:val="none" w:sz="0" w:space="0" w:color="auto"/>
        <w:left w:val="none" w:sz="0" w:space="0" w:color="auto"/>
        <w:bottom w:val="none" w:sz="0" w:space="0" w:color="auto"/>
        <w:right w:val="none" w:sz="0" w:space="0" w:color="auto"/>
      </w:divBdr>
    </w:div>
    <w:div w:id="1198928707">
      <w:bodyDiv w:val="1"/>
      <w:marLeft w:val="0"/>
      <w:marRight w:val="0"/>
      <w:marTop w:val="0"/>
      <w:marBottom w:val="0"/>
      <w:divBdr>
        <w:top w:val="none" w:sz="0" w:space="0" w:color="auto"/>
        <w:left w:val="none" w:sz="0" w:space="0" w:color="auto"/>
        <w:bottom w:val="none" w:sz="0" w:space="0" w:color="auto"/>
        <w:right w:val="none" w:sz="0" w:space="0" w:color="auto"/>
      </w:divBdr>
    </w:div>
    <w:div w:id="1424648284">
      <w:bodyDiv w:val="1"/>
      <w:marLeft w:val="0"/>
      <w:marRight w:val="0"/>
      <w:marTop w:val="0"/>
      <w:marBottom w:val="0"/>
      <w:divBdr>
        <w:top w:val="none" w:sz="0" w:space="0" w:color="auto"/>
        <w:left w:val="none" w:sz="0" w:space="0" w:color="auto"/>
        <w:bottom w:val="none" w:sz="0" w:space="0" w:color="auto"/>
        <w:right w:val="none" w:sz="0" w:space="0" w:color="auto"/>
      </w:divBdr>
    </w:div>
    <w:div w:id="1476410877">
      <w:bodyDiv w:val="1"/>
      <w:marLeft w:val="0"/>
      <w:marRight w:val="0"/>
      <w:marTop w:val="0"/>
      <w:marBottom w:val="0"/>
      <w:divBdr>
        <w:top w:val="none" w:sz="0" w:space="0" w:color="auto"/>
        <w:left w:val="none" w:sz="0" w:space="0" w:color="auto"/>
        <w:bottom w:val="none" w:sz="0" w:space="0" w:color="auto"/>
        <w:right w:val="none" w:sz="0" w:space="0" w:color="auto"/>
      </w:divBdr>
    </w:div>
    <w:div w:id="150570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1080</Words>
  <Characters>6811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sarah.stefan</dc:creator>
  <cp:keywords/>
  <dc:description/>
  <cp:lastModifiedBy>sarah.stefan</cp:lastModifiedBy>
  <cp:revision>3</cp:revision>
  <dcterms:created xsi:type="dcterms:W3CDTF">2018-07-04T09:47:00Z</dcterms:created>
  <dcterms:modified xsi:type="dcterms:W3CDTF">2018-07-04T20:36:00Z</dcterms:modified>
</cp:coreProperties>
</file>